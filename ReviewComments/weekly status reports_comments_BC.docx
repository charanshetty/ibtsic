
<file path=[Content_Types].xml><?xml version="1.0" encoding="utf-8"?>
<Types xmlns="http://schemas.openxmlformats.org/package/2006/content-types">
  <Default Extension="bin" ContentType="application/vnd.openxmlformats-officedocument.oleObject"/>
  <Default Extension="emf" ContentType="image/x-emf"/>
  <Default Extension="xls" ContentType="application/vnd.ms-excel"/>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D39" w:rsidRPr="001E3472" w:rsidRDefault="00B44C92">
      <w:pPr>
        <w:pStyle w:val="DefaultStyle"/>
        <w:rPr>
          <w:rFonts w:asciiTheme="minorHAnsi" w:hAnsiTheme="minorHAnsi"/>
        </w:rPr>
      </w:pPr>
      <w:r w:rsidRPr="001E3472">
        <w:rPr>
          <w:rFonts w:asciiTheme="minorHAnsi" w:hAnsiTheme="minorHAnsi" w:cs="CMBX12"/>
          <w:b/>
          <w:sz w:val="28"/>
          <w:szCs w:val="28"/>
          <w:u w:val="single"/>
        </w:rPr>
        <w:t>Weekly Status Report for the week ending on 24/1/2014</w:t>
      </w:r>
    </w:p>
    <w:p w:rsidR="008C5D39" w:rsidRPr="001E3472" w:rsidRDefault="00B44C92">
      <w:pPr>
        <w:pStyle w:val="DefaultStyle"/>
        <w:rPr>
          <w:rFonts w:asciiTheme="minorHAnsi" w:hAnsiTheme="minorHAnsi"/>
        </w:rPr>
      </w:pPr>
      <w:r w:rsidRPr="001E3472">
        <w:rPr>
          <w:rFonts w:asciiTheme="minorHAnsi" w:hAnsiTheme="minorHAnsi"/>
          <w:b/>
          <w:color w:val="FF0000"/>
          <w:u w:val="single"/>
        </w:rPr>
        <w:t>1</w:t>
      </w:r>
      <w:r w:rsidRPr="001E3472">
        <w:rPr>
          <w:rFonts w:asciiTheme="minorHAnsi" w:hAnsiTheme="minorHAnsi"/>
          <w:b/>
          <w:color w:val="FF0000"/>
          <w:u w:val="single"/>
          <w:vertAlign w:val="superscript"/>
        </w:rPr>
        <w:t>st</w:t>
      </w:r>
      <w:r w:rsidRPr="001E3472">
        <w:rPr>
          <w:rFonts w:asciiTheme="minorHAnsi" w:hAnsiTheme="minorHAnsi"/>
          <w:b/>
          <w:color w:val="FF0000"/>
          <w:u w:val="single"/>
        </w:rPr>
        <w:t xml:space="preserve"> meeting: 20</w:t>
      </w:r>
      <w:r w:rsidRPr="001E3472">
        <w:rPr>
          <w:rFonts w:asciiTheme="minorHAnsi" w:hAnsiTheme="minorHAnsi"/>
          <w:b/>
          <w:color w:val="FF0000"/>
          <w:u w:val="single"/>
          <w:vertAlign w:val="superscript"/>
        </w:rPr>
        <w:t>th</w:t>
      </w:r>
      <w:r w:rsidRPr="001E3472">
        <w:rPr>
          <w:rFonts w:asciiTheme="minorHAnsi" w:hAnsiTheme="minorHAnsi"/>
          <w:b/>
          <w:color w:val="FF0000"/>
          <w:u w:val="single"/>
        </w:rPr>
        <w:t xml:space="preserve"> </w:t>
      </w:r>
      <w:proofErr w:type="spellStart"/>
      <w:proofErr w:type="gramStart"/>
      <w:r w:rsidRPr="001E3472">
        <w:rPr>
          <w:rFonts w:asciiTheme="minorHAnsi" w:hAnsiTheme="minorHAnsi"/>
          <w:b/>
          <w:color w:val="FF0000"/>
          <w:u w:val="single"/>
        </w:rPr>
        <w:t>january</w:t>
      </w:r>
      <w:proofErr w:type="spellEnd"/>
      <w:proofErr w:type="gramEnd"/>
      <w:r w:rsidRPr="001E3472">
        <w:rPr>
          <w:rFonts w:asciiTheme="minorHAnsi" w:hAnsiTheme="minorHAnsi"/>
          <w:b/>
          <w:color w:val="FF0000"/>
          <w:u w:val="single"/>
        </w:rPr>
        <w:t xml:space="preserve"> 2014.</w:t>
      </w:r>
    </w:p>
    <w:p w:rsidR="008C5D39" w:rsidRPr="001E3472" w:rsidRDefault="00B44C92">
      <w:pPr>
        <w:pStyle w:val="DefaultStyle"/>
        <w:rPr>
          <w:rFonts w:asciiTheme="minorHAnsi" w:hAnsiTheme="minorHAnsi"/>
        </w:rPr>
      </w:pPr>
      <w:r w:rsidRPr="001E3472">
        <w:rPr>
          <w:rFonts w:asciiTheme="minorHAnsi" w:hAnsiTheme="minorHAnsi"/>
        </w:rPr>
        <w:t>On 20</w:t>
      </w:r>
      <w:r w:rsidRPr="001E3472">
        <w:rPr>
          <w:rFonts w:asciiTheme="minorHAnsi" w:hAnsiTheme="minorHAnsi"/>
          <w:vertAlign w:val="superscript"/>
        </w:rPr>
        <w:t>th</w:t>
      </w:r>
      <w:r w:rsidRPr="001E3472">
        <w:rPr>
          <w:rFonts w:asciiTheme="minorHAnsi" w:hAnsiTheme="minorHAnsi"/>
        </w:rPr>
        <w:t xml:space="preserve"> January 2014 we discussed about problem statement &amp; mam told us to find out the</w:t>
      </w:r>
      <w:ins w:id="0" w:author="charan" w:date="2014-04-05T10:22:00Z">
        <w:r w:rsidR="001E3472">
          <w:rPr>
            <w:rFonts w:asciiTheme="minorHAnsi" w:hAnsiTheme="minorHAnsi"/>
          </w:rPr>
          <w:t xml:space="preserve"> </w:t>
        </w:r>
      </w:ins>
      <w:del w:id="1" w:author="charan" w:date="2014-04-05T10:22:00Z">
        <w:r w:rsidRPr="001E3472" w:rsidDel="001E3472">
          <w:rPr>
            <w:rFonts w:asciiTheme="minorHAnsi" w:hAnsiTheme="minorHAnsi"/>
          </w:rPr>
          <w:delText xml:space="preserve"> </w:delText>
        </w:r>
      </w:del>
      <w:r w:rsidRPr="001E3472">
        <w:rPr>
          <w:rFonts w:asciiTheme="minorHAnsi" w:hAnsiTheme="minorHAnsi"/>
        </w:rPr>
        <w:t xml:space="preserve"> solution for that problem statement. </w:t>
      </w:r>
    </w:p>
    <w:p w:rsidR="008C5D39" w:rsidRPr="001E3472" w:rsidRDefault="00B44C92">
      <w:pPr>
        <w:pStyle w:val="DefaultStyle"/>
        <w:rPr>
          <w:rFonts w:asciiTheme="minorHAnsi" w:hAnsiTheme="minorHAnsi"/>
        </w:rPr>
      </w:pPr>
      <w:r w:rsidRPr="001E3472">
        <w:rPr>
          <w:rFonts w:asciiTheme="minorHAnsi" w:hAnsiTheme="minorHAnsi"/>
          <w:b/>
          <w:color w:val="000000"/>
          <w:sz w:val="24"/>
          <w:szCs w:val="24"/>
          <w:u w:val="single"/>
        </w:rPr>
        <w:t>Work done by all the members in this week:</w:t>
      </w:r>
    </w:p>
    <w:p w:rsidR="008C5D39" w:rsidRPr="001E3472" w:rsidRDefault="00B44C92">
      <w:pPr>
        <w:pStyle w:val="DefaultStyle"/>
        <w:rPr>
          <w:rFonts w:asciiTheme="minorHAnsi" w:hAnsiTheme="minorHAnsi"/>
          <w:sz w:val="24"/>
          <w:szCs w:val="24"/>
        </w:rPr>
      </w:pPr>
      <w:r w:rsidRPr="001E3472">
        <w:rPr>
          <w:rFonts w:asciiTheme="minorHAnsi" w:hAnsiTheme="minorHAnsi" w:cs="CMR10"/>
          <w:b/>
          <w:sz w:val="24"/>
          <w:szCs w:val="24"/>
        </w:rPr>
        <w:t>1.</w:t>
      </w:r>
      <w:ins w:id="2" w:author="charan" w:date="2014-04-05T10:22:00Z">
        <w:r w:rsidR="001E3472">
          <w:rPr>
            <w:rFonts w:asciiTheme="minorHAnsi" w:hAnsiTheme="minorHAnsi" w:cs="CMR10"/>
            <w:b/>
            <w:sz w:val="24"/>
            <w:szCs w:val="24"/>
          </w:rPr>
          <w:t xml:space="preserve"> </w:t>
        </w:r>
      </w:ins>
      <w:r w:rsidRPr="001E3472">
        <w:rPr>
          <w:rFonts w:asciiTheme="minorHAnsi" w:hAnsiTheme="minorHAnsi" w:cs="CMR10"/>
          <w:b/>
          <w:sz w:val="24"/>
          <w:szCs w:val="24"/>
        </w:rPr>
        <w:t>Brief summary of work done during the week (member wise).</w:t>
      </w:r>
    </w:p>
    <w:p w:rsidR="008C5D39" w:rsidRPr="001E3472" w:rsidDel="001E3472" w:rsidRDefault="00B44C92">
      <w:pPr>
        <w:pStyle w:val="DefaultStyle"/>
        <w:rPr>
          <w:del w:id="3" w:author="charan" w:date="2014-04-05T10:28:00Z"/>
          <w:rFonts w:asciiTheme="minorHAnsi" w:hAnsiTheme="minorHAnsi"/>
          <w:sz w:val="24"/>
          <w:szCs w:val="24"/>
        </w:rPr>
      </w:pPr>
      <w:r w:rsidRPr="001E3472">
        <w:rPr>
          <w:rFonts w:asciiTheme="minorHAnsi" w:hAnsiTheme="minorHAnsi"/>
          <w:sz w:val="24"/>
          <w:szCs w:val="24"/>
        </w:rPr>
        <w:t xml:space="preserve"> </w:t>
      </w:r>
      <w:ins w:id="4" w:author="charan" w:date="2014-04-05T10:27:00Z">
        <w:r w:rsidR="001E3472">
          <w:rPr>
            <w:rFonts w:asciiTheme="minorHAnsi" w:hAnsiTheme="minorHAnsi"/>
            <w:sz w:val="24"/>
            <w:szCs w:val="24"/>
          </w:rPr>
          <w:t>W</w:t>
        </w:r>
      </w:ins>
      <w:del w:id="5" w:author="charan" w:date="2014-04-05T10:27:00Z">
        <w:r w:rsidRPr="001E3472" w:rsidDel="001E3472">
          <w:rPr>
            <w:rFonts w:asciiTheme="minorHAnsi" w:hAnsiTheme="minorHAnsi"/>
            <w:sz w:val="24"/>
            <w:szCs w:val="24"/>
          </w:rPr>
          <w:delText>w</w:delText>
        </w:r>
      </w:del>
      <w:r w:rsidRPr="001E3472">
        <w:rPr>
          <w:rFonts w:asciiTheme="minorHAnsi" w:hAnsiTheme="minorHAnsi"/>
          <w:sz w:val="24"/>
          <w:szCs w:val="24"/>
        </w:rPr>
        <w:t xml:space="preserve">e </w:t>
      </w:r>
      <w:del w:id="6" w:author="charan" w:date="2014-04-05T10:27:00Z">
        <w:r w:rsidRPr="001E3472" w:rsidDel="001E3472">
          <w:rPr>
            <w:rFonts w:asciiTheme="minorHAnsi" w:hAnsiTheme="minorHAnsi"/>
            <w:sz w:val="24"/>
            <w:szCs w:val="24"/>
          </w:rPr>
          <w:delText>wrote</w:delText>
        </w:r>
      </w:del>
      <w:r w:rsidRPr="001E3472">
        <w:rPr>
          <w:rFonts w:asciiTheme="minorHAnsi" w:hAnsiTheme="minorHAnsi"/>
          <w:sz w:val="24"/>
          <w:szCs w:val="24"/>
        </w:rPr>
        <w:t xml:space="preserve"> </w:t>
      </w:r>
      <w:del w:id="7" w:author="charan" w:date="2014-04-05T10:27:00Z">
        <w:r w:rsidRPr="001E3472" w:rsidDel="001E3472">
          <w:rPr>
            <w:rFonts w:asciiTheme="minorHAnsi" w:hAnsiTheme="minorHAnsi"/>
            <w:sz w:val="24"/>
            <w:szCs w:val="24"/>
          </w:rPr>
          <w:delText>some paragraph</w:delText>
        </w:r>
      </w:del>
      <w:ins w:id="8" w:author="charan" w:date="2014-04-05T10:27:00Z">
        <w:r w:rsidR="001E3472">
          <w:rPr>
            <w:rFonts w:asciiTheme="minorHAnsi" w:hAnsiTheme="minorHAnsi"/>
            <w:sz w:val="24"/>
            <w:szCs w:val="24"/>
          </w:rPr>
          <w:t xml:space="preserve">expressed our views on </w:t>
        </w:r>
      </w:ins>
      <w:del w:id="9" w:author="charan" w:date="2014-04-05T10:27:00Z">
        <w:r w:rsidRPr="001E3472" w:rsidDel="001E3472">
          <w:rPr>
            <w:rFonts w:asciiTheme="minorHAnsi" w:hAnsiTheme="minorHAnsi"/>
            <w:sz w:val="24"/>
            <w:szCs w:val="24"/>
          </w:rPr>
          <w:delText xml:space="preserve"> about that</w:delText>
        </w:r>
      </w:del>
      <w:ins w:id="10" w:author="charan" w:date="2014-04-05T10:27:00Z">
        <w:r w:rsidR="001E3472">
          <w:rPr>
            <w:rFonts w:asciiTheme="minorHAnsi" w:hAnsiTheme="minorHAnsi"/>
            <w:sz w:val="24"/>
            <w:szCs w:val="24"/>
          </w:rPr>
          <w:t xml:space="preserve">that </w:t>
        </w:r>
        <w:proofErr w:type="gramStart"/>
        <w:r w:rsidR="001E3472">
          <w:rPr>
            <w:rFonts w:asciiTheme="minorHAnsi" w:hAnsiTheme="minorHAnsi"/>
            <w:sz w:val="24"/>
            <w:szCs w:val="24"/>
          </w:rPr>
          <w:t xml:space="preserve">the </w:t>
        </w:r>
      </w:ins>
      <w:r w:rsidRPr="001E3472">
        <w:rPr>
          <w:rFonts w:asciiTheme="minorHAnsi" w:hAnsiTheme="minorHAnsi"/>
          <w:sz w:val="24"/>
          <w:szCs w:val="24"/>
        </w:rPr>
        <w:t xml:space="preserve"> problem</w:t>
      </w:r>
      <w:proofErr w:type="gramEnd"/>
      <w:r w:rsidRPr="001E3472">
        <w:rPr>
          <w:rFonts w:asciiTheme="minorHAnsi" w:hAnsiTheme="minorHAnsi"/>
          <w:sz w:val="24"/>
          <w:szCs w:val="24"/>
        </w:rPr>
        <w:t xml:space="preserve">. </w:t>
      </w:r>
      <w:proofErr w:type="gramStart"/>
      <w:ins w:id="11" w:author="charan" w:date="2014-04-05T10:28:00Z">
        <w:r w:rsidR="001E3472">
          <w:rPr>
            <w:rFonts w:asciiTheme="minorHAnsi" w:hAnsiTheme="minorHAnsi"/>
            <w:sz w:val="24"/>
            <w:szCs w:val="24"/>
          </w:rPr>
          <w:t>We  opted</w:t>
        </w:r>
        <w:proofErr w:type="gramEnd"/>
        <w:r w:rsidR="001E3472">
          <w:rPr>
            <w:rFonts w:asciiTheme="minorHAnsi" w:hAnsiTheme="minorHAnsi"/>
            <w:sz w:val="24"/>
            <w:szCs w:val="24"/>
          </w:rPr>
          <w:t xml:space="preserve"> for Android app and discusses with Professor.</w:t>
        </w:r>
      </w:ins>
      <w:del w:id="12" w:author="charan" w:date="2014-04-05T10:28:00Z">
        <w:r w:rsidRPr="001E3472" w:rsidDel="001E3472">
          <w:rPr>
            <w:rFonts w:asciiTheme="minorHAnsi" w:hAnsiTheme="minorHAnsi"/>
            <w:sz w:val="24"/>
            <w:szCs w:val="24"/>
          </w:rPr>
          <w:delText>most</w:delText>
        </w:r>
      </w:del>
      <w:r w:rsidRPr="001E3472">
        <w:rPr>
          <w:rFonts w:asciiTheme="minorHAnsi" w:hAnsiTheme="minorHAnsi"/>
          <w:sz w:val="24"/>
          <w:szCs w:val="24"/>
        </w:rPr>
        <w:t xml:space="preserve"> </w:t>
      </w:r>
      <w:del w:id="13" w:author="charan" w:date="2014-04-05T10:28:00Z">
        <w:r w:rsidRPr="001E3472" w:rsidDel="001E3472">
          <w:rPr>
            <w:rFonts w:asciiTheme="minorHAnsi" w:hAnsiTheme="minorHAnsi"/>
            <w:sz w:val="24"/>
            <w:szCs w:val="24"/>
          </w:rPr>
          <w:delText>of us go for android app.&amp; send it to mam.</w:delText>
        </w:r>
      </w:del>
    </w:p>
    <w:p w:rsidR="001E3472" w:rsidRDefault="00B44C92">
      <w:pPr>
        <w:pStyle w:val="DefaultStyle"/>
        <w:rPr>
          <w:ins w:id="14" w:author="charan" w:date="2014-04-05T10:29:00Z"/>
          <w:rFonts w:asciiTheme="minorHAnsi" w:hAnsiTheme="minorHAnsi"/>
          <w:sz w:val="24"/>
          <w:szCs w:val="24"/>
        </w:rPr>
      </w:pPr>
      <w:proofErr w:type="spellStart"/>
      <w:r w:rsidRPr="001E3472">
        <w:rPr>
          <w:rFonts w:asciiTheme="minorHAnsi" w:hAnsiTheme="minorHAnsi"/>
          <w:b/>
          <w:sz w:val="24"/>
          <w:szCs w:val="24"/>
        </w:rPr>
        <w:t>Soumit</w:t>
      </w:r>
      <w:proofErr w:type="spellEnd"/>
      <w:r w:rsidRPr="001E3472">
        <w:rPr>
          <w:rFonts w:asciiTheme="minorHAnsi" w:hAnsiTheme="minorHAnsi"/>
          <w:b/>
          <w:sz w:val="24"/>
          <w:szCs w:val="24"/>
        </w:rPr>
        <w:t xml:space="preserve"> </w:t>
      </w:r>
      <w:del w:id="15" w:author="charan" w:date="2014-04-05T10:30:00Z">
        <w:r w:rsidRPr="001E3472" w:rsidDel="001E3472">
          <w:rPr>
            <w:rFonts w:asciiTheme="minorHAnsi" w:hAnsiTheme="minorHAnsi"/>
            <w:b/>
            <w:sz w:val="24"/>
            <w:szCs w:val="24"/>
          </w:rPr>
          <w:delText>Das</w:delText>
        </w:r>
      </w:del>
      <w:ins w:id="16" w:author="charan" w:date="2014-04-05T10:29:00Z">
        <w:r w:rsidR="001E3472">
          <w:rPr>
            <w:rFonts w:asciiTheme="minorHAnsi" w:hAnsiTheme="minorHAnsi"/>
            <w:sz w:val="24"/>
            <w:szCs w:val="24"/>
          </w:rPr>
          <w:t xml:space="preserve"> </w:t>
        </w:r>
      </w:ins>
      <w:del w:id="17" w:author="charan" w:date="2014-04-05T10:29:00Z">
        <w:r w:rsidRPr="001E3472" w:rsidDel="001E3472">
          <w:rPr>
            <w:rFonts w:asciiTheme="minorHAnsi" w:hAnsiTheme="minorHAnsi"/>
            <w:b/>
            <w:sz w:val="24"/>
            <w:szCs w:val="24"/>
          </w:rPr>
          <w:delText>:</w:delText>
        </w:r>
        <w:r w:rsidRPr="001E3472" w:rsidDel="001E3472">
          <w:rPr>
            <w:rFonts w:asciiTheme="minorHAnsi" w:hAnsiTheme="minorHAnsi"/>
            <w:sz w:val="24"/>
            <w:szCs w:val="24"/>
          </w:rPr>
          <w:delText xml:space="preserve"> </w:delText>
        </w:r>
      </w:del>
      <w:r w:rsidRPr="001E3472">
        <w:rPr>
          <w:rFonts w:asciiTheme="minorHAnsi" w:hAnsiTheme="minorHAnsi"/>
          <w:sz w:val="24"/>
          <w:szCs w:val="24"/>
        </w:rPr>
        <w:t xml:space="preserve"> </w:t>
      </w:r>
      <w:del w:id="18" w:author="charan" w:date="2014-04-05T10:29:00Z">
        <w:r w:rsidRPr="001E3472" w:rsidDel="001E3472">
          <w:rPr>
            <w:rFonts w:asciiTheme="minorHAnsi" w:hAnsiTheme="minorHAnsi"/>
            <w:sz w:val="24"/>
            <w:szCs w:val="24"/>
          </w:rPr>
          <w:delText xml:space="preserve">In that week soumit </w:delText>
        </w:r>
      </w:del>
      <w:r w:rsidRPr="001E3472">
        <w:rPr>
          <w:rFonts w:asciiTheme="minorHAnsi" w:hAnsiTheme="minorHAnsi"/>
          <w:sz w:val="24"/>
          <w:szCs w:val="24"/>
        </w:rPr>
        <w:t xml:space="preserve">found out all the </w:t>
      </w:r>
      <w:proofErr w:type="gramStart"/>
      <w:r w:rsidRPr="001E3472">
        <w:rPr>
          <w:rFonts w:asciiTheme="minorHAnsi" w:hAnsiTheme="minorHAnsi"/>
          <w:sz w:val="24"/>
          <w:szCs w:val="24"/>
        </w:rPr>
        <w:t>services(</w:t>
      </w:r>
      <w:proofErr w:type="gramEnd"/>
      <w:r w:rsidRPr="001E3472">
        <w:rPr>
          <w:rFonts w:asciiTheme="minorHAnsi" w:hAnsiTheme="minorHAnsi"/>
          <w:sz w:val="24"/>
          <w:szCs w:val="24"/>
        </w:rPr>
        <w:t xml:space="preserve">android application) which are available in </w:t>
      </w:r>
      <w:ins w:id="19" w:author="charan" w:date="2014-04-05T10:29:00Z">
        <w:r w:rsidR="001E3472">
          <w:rPr>
            <w:rFonts w:asciiTheme="minorHAnsi" w:hAnsiTheme="minorHAnsi"/>
            <w:sz w:val="24"/>
            <w:szCs w:val="24"/>
          </w:rPr>
          <w:t>I</w:t>
        </w:r>
      </w:ins>
      <w:del w:id="20" w:author="charan" w:date="2014-04-05T10:29:00Z">
        <w:r w:rsidRPr="001E3472" w:rsidDel="001E3472">
          <w:rPr>
            <w:rFonts w:asciiTheme="minorHAnsi" w:hAnsiTheme="minorHAnsi"/>
            <w:sz w:val="24"/>
            <w:szCs w:val="24"/>
          </w:rPr>
          <w:delText>i</w:delText>
        </w:r>
      </w:del>
      <w:r w:rsidRPr="001E3472">
        <w:rPr>
          <w:rFonts w:asciiTheme="minorHAnsi" w:hAnsiTheme="minorHAnsi"/>
          <w:sz w:val="24"/>
          <w:szCs w:val="24"/>
        </w:rPr>
        <w:t>ndian cities</w:t>
      </w:r>
      <w:ins w:id="21" w:author="charan" w:date="2014-04-05T10:29:00Z">
        <w:r w:rsidR="001E3472">
          <w:rPr>
            <w:rFonts w:asciiTheme="minorHAnsi" w:hAnsiTheme="minorHAnsi"/>
            <w:sz w:val="24"/>
            <w:szCs w:val="24"/>
          </w:rPr>
          <w:t xml:space="preserve"> such as </w:t>
        </w:r>
      </w:ins>
      <w:del w:id="22" w:author="charan" w:date="2014-04-05T10:29:00Z">
        <w:r w:rsidRPr="001E3472" w:rsidDel="001E3472">
          <w:rPr>
            <w:rFonts w:asciiTheme="minorHAnsi" w:hAnsiTheme="minorHAnsi"/>
            <w:sz w:val="24"/>
            <w:szCs w:val="24"/>
          </w:rPr>
          <w:delText>. Like</w:delText>
        </w:r>
      </w:del>
      <w:r w:rsidRPr="001E3472">
        <w:rPr>
          <w:rFonts w:asciiTheme="minorHAnsi" w:hAnsiTheme="minorHAnsi"/>
          <w:sz w:val="24"/>
          <w:szCs w:val="24"/>
        </w:rPr>
        <w:t xml:space="preserve">: </w:t>
      </w:r>
    </w:p>
    <w:p w:rsidR="001E3472" w:rsidRDefault="00B44C92">
      <w:pPr>
        <w:pStyle w:val="DefaultStyle"/>
        <w:rPr>
          <w:ins w:id="23" w:author="charan" w:date="2014-04-05T10:29:00Z"/>
          <w:rFonts w:asciiTheme="minorHAnsi" w:hAnsiTheme="minorHAnsi"/>
          <w:sz w:val="24"/>
          <w:szCs w:val="24"/>
        </w:rPr>
      </w:pPr>
      <w:proofErr w:type="gramStart"/>
      <w:r w:rsidRPr="001E3472">
        <w:rPr>
          <w:rFonts w:asciiTheme="minorHAnsi" w:hAnsiTheme="minorHAnsi"/>
          <w:sz w:val="24"/>
          <w:szCs w:val="24"/>
        </w:rPr>
        <w:t>i)</w:t>
      </w:r>
      <w:proofErr w:type="gramEnd"/>
      <w:r w:rsidRPr="001E3472">
        <w:rPr>
          <w:rFonts w:asciiTheme="minorHAnsi" w:hAnsiTheme="minorHAnsi"/>
          <w:sz w:val="24"/>
          <w:szCs w:val="24"/>
        </w:rPr>
        <w:t xml:space="preserve">Estimated Time of Arrival(ETA) </w:t>
      </w:r>
    </w:p>
    <w:p w:rsidR="001E3472" w:rsidRDefault="00B44C92">
      <w:pPr>
        <w:pStyle w:val="DefaultStyle"/>
        <w:rPr>
          <w:ins w:id="24" w:author="charan" w:date="2014-04-05T10:29:00Z"/>
          <w:rFonts w:asciiTheme="minorHAnsi" w:hAnsiTheme="minorHAnsi"/>
          <w:sz w:val="24"/>
          <w:szCs w:val="24"/>
        </w:rPr>
      </w:pPr>
      <w:r w:rsidRPr="001E3472">
        <w:rPr>
          <w:rFonts w:asciiTheme="minorHAnsi" w:hAnsiTheme="minorHAnsi"/>
          <w:sz w:val="24"/>
          <w:szCs w:val="24"/>
        </w:rPr>
        <w:t xml:space="preserve"> </w:t>
      </w:r>
      <w:proofErr w:type="gramStart"/>
      <w:r w:rsidRPr="001E3472">
        <w:rPr>
          <w:rFonts w:asciiTheme="minorHAnsi" w:hAnsiTheme="minorHAnsi"/>
          <w:sz w:val="24"/>
          <w:szCs w:val="24"/>
        </w:rPr>
        <w:t>ii)</w:t>
      </w:r>
      <w:proofErr w:type="gramEnd"/>
      <w:r w:rsidRPr="001E3472">
        <w:rPr>
          <w:rFonts w:asciiTheme="minorHAnsi" w:hAnsiTheme="minorHAnsi"/>
          <w:sz w:val="24"/>
          <w:szCs w:val="24"/>
        </w:rPr>
        <w:t xml:space="preserve">Estimated Travel Time(ETT) </w:t>
      </w:r>
    </w:p>
    <w:p w:rsidR="001E3472" w:rsidRDefault="00B44C92">
      <w:pPr>
        <w:pStyle w:val="DefaultStyle"/>
        <w:rPr>
          <w:ins w:id="25" w:author="charan" w:date="2014-04-05T10:30:00Z"/>
          <w:rFonts w:asciiTheme="minorHAnsi" w:hAnsiTheme="minorHAnsi"/>
          <w:sz w:val="24"/>
          <w:szCs w:val="24"/>
        </w:rPr>
      </w:pPr>
      <w:proofErr w:type="gramStart"/>
      <w:r w:rsidRPr="001E3472">
        <w:rPr>
          <w:rFonts w:asciiTheme="minorHAnsi" w:hAnsiTheme="minorHAnsi"/>
          <w:sz w:val="24"/>
          <w:szCs w:val="24"/>
        </w:rPr>
        <w:t>iii)</w:t>
      </w:r>
      <w:proofErr w:type="gramEnd"/>
      <w:r w:rsidRPr="001E3472">
        <w:rPr>
          <w:rFonts w:asciiTheme="minorHAnsi" w:hAnsiTheme="minorHAnsi"/>
          <w:sz w:val="24"/>
          <w:szCs w:val="24"/>
        </w:rPr>
        <w:t xml:space="preserve">Route details </w:t>
      </w:r>
    </w:p>
    <w:p w:rsidR="001E3472" w:rsidRDefault="00B44C92">
      <w:pPr>
        <w:pStyle w:val="DefaultStyle"/>
        <w:rPr>
          <w:ins w:id="26" w:author="charan" w:date="2014-04-05T10:30:00Z"/>
          <w:rFonts w:asciiTheme="minorHAnsi" w:hAnsiTheme="minorHAnsi"/>
          <w:sz w:val="24"/>
          <w:szCs w:val="24"/>
        </w:rPr>
      </w:pPr>
      <w:proofErr w:type="gramStart"/>
      <w:r w:rsidRPr="001E3472">
        <w:rPr>
          <w:rFonts w:asciiTheme="minorHAnsi" w:hAnsiTheme="minorHAnsi"/>
          <w:sz w:val="24"/>
          <w:szCs w:val="24"/>
        </w:rPr>
        <w:t>iv)</w:t>
      </w:r>
      <w:proofErr w:type="gramEnd"/>
      <w:r w:rsidRPr="001E3472">
        <w:rPr>
          <w:rFonts w:asciiTheme="minorHAnsi" w:hAnsiTheme="minorHAnsi"/>
          <w:sz w:val="24"/>
          <w:szCs w:val="24"/>
        </w:rPr>
        <w:t xml:space="preserve">Track location of a bus </w:t>
      </w:r>
    </w:p>
    <w:p w:rsidR="008C5D39" w:rsidRPr="001E3472" w:rsidRDefault="00B44C92">
      <w:pPr>
        <w:pStyle w:val="DefaultStyle"/>
        <w:rPr>
          <w:rFonts w:asciiTheme="minorHAnsi" w:hAnsiTheme="minorHAnsi"/>
          <w:sz w:val="24"/>
          <w:szCs w:val="24"/>
        </w:rPr>
      </w:pPr>
      <w:proofErr w:type="gramStart"/>
      <w:r w:rsidRPr="001E3472">
        <w:rPr>
          <w:rFonts w:asciiTheme="minorHAnsi" w:hAnsiTheme="minorHAnsi"/>
          <w:sz w:val="24"/>
          <w:szCs w:val="24"/>
        </w:rPr>
        <w:t>v)Trip</w:t>
      </w:r>
      <w:proofErr w:type="gramEnd"/>
      <w:r w:rsidRPr="001E3472">
        <w:rPr>
          <w:rFonts w:asciiTheme="minorHAnsi" w:hAnsiTheme="minorHAnsi"/>
          <w:sz w:val="24"/>
          <w:szCs w:val="24"/>
        </w:rPr>
        <w:t xml:space="preserve"> planner vi)locate bus stop etc.</w:t>
      </w:r>
    </w:p>
    <w:p w:rsidR="008C5D39" w:rsidRPr="001E3472" w:rsidRDefault="00B44C92">
      <w:pPr>
        <w:pStyle w:val="DefaultStyle"/>
        <w:rPr>
          <w:rFonts w:asciiTheme="minorHAnsi" w:hAnsiTheme="minorHAnsi"/>
          <w:sz w:val="24"/>
          <w:szCs w:val="24"/>
        </w:rPr>
      </w:pPr>
      <w:proofErr w:type="spellStart"/>
      <w:r w:rsidRPr="001E3472">
        <w:rPr>
          <w:rFonts w:asciiTheme="minorHAnsi" w:hAnsiTheme="minorHAnsi"/>
          <w:b/>
          <w:color w:val="000000"/>
          <w:sz w:val="24"/>
          <w:szCs w:val="24"/>
          <w:shd w:val="clear" w:color="auto" w:fill="FFFFFF"/>
        </w:rPr>
        <w:t>Charan</w:t>
      </w:r>
      <w:proofErr w:type="spellEnd"/>
      <w:r w:rsidRPr="001E3472">
        <w:rPr>
          <w:rFonts w:asciiTheme="minorHAnsi" w:hAnsiTheme="minorHAnsi"/>
          <w:b/>
          <w:color w:val="000000"/>
          <w:sz w:val="24"/>
          <w:szCs w:val="24"/>
          <w:shd w:val="clear" w:color="auto" w:fill="FFFFFF"/>
        </w:rPr>
        <w:t xml:space="preserve"> </w:t>
      </w:r>
      <w:commentRangeStart w:id="27"/>
      <w:del w:id="28" w:author="charan" w:date="2014-04-05T10:30:00Z">
        <w:r w:rsidRPr="001E3472" w:rsidDel="001E3472">
          <w:rPr>
            <w:rFonts w:asciiTheme="minorHAnsi" w:hAnsiTheme="minorHAnsi"/>
            <w:b/>
            <w:color w:val="000000"/>
            <w:sz w:val="24"/>
            <w:szCs w:val="24"/>
            <w:shd w:val="clear" w:color="auto" w:fill="FFFFFF"/>
          </w:rPr>
          <w:delText>Shetty</w:delText>
        </w:r>
        <w:commentRangeEnd w:id="27"/>
        <w:r w:rsidR="00880B9B" w:rsidRPr="001E3472" w:rsidDel="001E3472">
          <w:rPr>
            <w:rStyle w:val="CommentReference"/>
            <w:rFonts w:asciiTheme="minorHAnsi" w:eastAsiaTheme="minorEastAsia" w:hAnsiTheme="minorHAnsi" w:cstheme="minorBidi"/>
            <w:sz w:val="24"/>
            <w:szCs w:val="24"/>
            <w:rPrChange w:id="29" w:author="charan" w:date="2014-04-05T10:22:00Z">
              <w:rPr>
                <w:rStyle w:val="CommentReference"/>
                <w:rFonts w:asciiTheme="minorHAnsi" w:eastAsiaTheme="minorEastAsia" w:hAnsiTheme="minorHAnsi" w:cstheme="minorBidi"/>
              </w:rPr>
            </w:rPrChange>
          </w:rPr>
          <w:commentReference w:id="27"/>
        </w:r>
        <w:r w:rsidRPr="001E3472" w:rsidDel="001E3472">
          <w:rPr>
            <w:rStyle w:val="apple-converted-space"/>
            <w:rFonts w:asciiTheme="minorHAnsi" w:hAnsiTheme="minorHAnsi"/>
            <w:b/>
            <w:color w:val="000000"/>
            <w:sz w:val="24"/>
            <w:szCs w:val="24"/>
            <w:shd w:val="clear" w:color="auto" w:fill="FFFFFF"/>
          </w:rPr>
          <w:delText> :</w:delText>
        </w:r>
        <w:r w:rsidRPr="001E3472" w:rsidDel="001E3472">
          <w:rPr>
            <w:rStyle w:val="apple-converted-space"/>
            <w:rFonts w:asciiTheme="minorHAnsi" w:hAnsiTheme="minorHAnsi"/>
            <w:color w:val="000000"/>
            <w:sz w:val="24"/>
            <w:szCs w:val="24"/>
            <w:shd w:val="clear" w:color="auto" w:fill="FFFFFF"/>
          </w:rPr>
          <w:delText xml:space="preserve"> In that week Charan</w:delText>
        </w:r>
      </w:del>
      <w:r w:rsidRPr="001E3472">
        <w:rPr>
          <w:rStyle w:val="apple-converted-space"/>
          <w:rFonts w:asciiTheme="minorHAnsi" w:hAnsiTheme="minorHAnsi"/>
          <w:color w:val="000000"/>
          <w:sz w:val="24"/>
          <w:szCs w:val="24"/>
          <w:shd w:val="clear" w:color="auto" w:fill="FFFFFF"/>
        </w:rPr>
        <w:t xml:space="preserve"> </w:t>
      </w:r>
      <w:ins w:id="30" w:author="charan" w:date="2014-04-05T10:30:00Z">
        <w:r w:rsidR="001E3472">
          <w:rPr>
            <w:rStyle w:val="apple-converted-space"/>
            <w:rFonts w:asciiTheme="minorHAnsi" w:hAnsiTheme="minorHAnsi"/>
            <w:color w:val="000000"/>
            <w:sz w:val="24"/>
            <w:szCs w:val="24"/>
            <w:shd w:val="clear" w:color="auto" w:fill="FFFFFF"/>
          </w:rPr>
          <w:t xml:space="preserve">drawing on </w:t>
        </w:r>
      </w:ins>
      <w:ins w:id="31" w:author="charan" w:date="2014-04-05T10:31:00Z">
        <w:r w:rsidR="001E3472">
          <w:rPr>
            <w:rStyle w:val="apple-converted-space"/>
            <w:rFonts w:asciiTheme="minorHAnsi" w:hAnsiTheme="minorHAnsi"/>
            <w:color w:val="000000"/>
            <w:sz w:val="24"/>
            <w:szCs w:val="24"/>
            <w:shd w:val="clear" w:color="auto" w:fill="FFFFFF"/>
          </w:rPr>
          <w:t xml:space="preserve">his </w:t>
        </w:r>
      </w:ins>
      <w:ins w:id="32" w:author="charan" w:date="2014-04-05T10:30:00Z">
        <w:r w:rsidR="001E3472">
          <w:rPr>
            <w:rStyle w:val="apple-converted-space"/>
            <w:rFonts w:asciiTheme="minorHAnsi" w:hAnsiTheme="minorHAnsi"/>
            <w:color w:val="000000"/>
            <w:sz w:val="24"/>
            <w:szCs w:val="24"/>
            <w:shd w:val="clear" w:color="auto" w:fill="FFFFFF"/>
          </w:rPr>
          <w:t xml:space="preserve">personal </w:t>
        </w:r>
      </w:ins>
      <w:ins w:id="33" w:author="charan" w:date="2014-04-05T10:31:00Z">
        <w:r w:rsidR="001E3472">
          <w:rPr>
            <w:rStyle w:val="apple-converted-space"/>
            <w:rFonts w:asciiTheme="minorHAnsi" w:hAnsiTheme="minorHAnsi"/>
            <w:color w:val="000000"/>
            <w:sz w:val="24"/>
            <w:szCs w:val="24"/>
            <w:shd w:val="clear" w:color="auto" w:fill="FFFFFF"/>
          </w:rPr>
          <w:t xml:space="preserve">experiences </w:t>
        </w:r>
        <w:r w:rsidR="00D0322D">
          <w:rPr>
            <w:rStyle w:val="apple-converted-space"/>
            <w:rFonts w:asciiTheme="minorHAnsi" w:hAnsiTheme="minorHAnsi"/>
            <w:color w:val="000000"/>
            <w:sz w:val="24"/>
            <w:szCs w:val="24"/>
            <w:shd w:val="clear" w:color="auto" w:fill="FFFFFF"/>
          </w:rPr>
          <w:t xml:space="preserve">listed the advantages of </w:t>
        </w:r>
        <w:proofErr w:type="spellStart"/>
        <w:r w:rsidR="00D0322D">
          <w:rPr>
            <w:rStyle w:val="apple-converted-space"/>
            <w:rFonts w:asciiTheme="minorHAnsi" w:hAnsiTheme="minorHAnsi"/>
            <w:color w:val="000000"/>
            <w:sz w:val="24"/>
            <w:szCs w:val="24"/>
            <w:shd w:val="clear" w:color="auto" w:fill="FFFFFF"/>
          </w:rPr>
          <w:t>of</w:t>
        </w:r>
        <w:proofErr w:type="spellEnd"/>
        <w:r w:rsidR="00D0322D">
          <w:rPr>
            <w:rStyle w:val="apple-converted-space"/>
            <w:rFonts w:asciiTheme="minorHAnsi" w:hAnsiTheme="minorHAnsi"/>
            <w:color w:val="000000"/>
            <w:sz w:val="24"/>
            <w:szCs w:val="24"/>
            <w:shd w:val="clear" w:color="auto" w:fill="FFFFFF"/>
          </w:rPr>
          <w:t xml:space="preserve"> having an updated and real time information of public transportation system in India</w:t>
        </w:r>
      </w:ins>
      <w:ins w:id="34" w:author="charan" w:date="2014-04-05T10:32:00Z">
        <w:r w:rsidR="00D0322D">
          <w:rPr>
            <w:rStyle w:val="apple-converted-space"/>
            <w:rFonts w:asciiTheme="minorHAnsi" w:hAnsiTheme="minorHAnsi"/>
            <w:color w:val="000000"/>
            <w:sz w:val="24"/>
            <w:szCs w:val="24"/>
            <w:shd w:val="clear" w:color="auto" w:fill="FFFFFF"/>
          </w:rPr>
          <w:t>.</w:t>
        </w:r>
      </w:ins>
      <w:ins w:id="35" w:author="charan" w:date="2014-04-05T10:30:00Z">
        <w:r w:rsidR="001E3472">
          <w:rPr>
            <w:rStyle w:val="apple-converted-space"/>
            <w:rFonts w:asciiTheme="minorHAnsi" w:hAnsiTheme="minorHAnsi"/>
            <w:color w:val="000000"/>
            <w:sz w:val="24"/>
            <w:szCs w:val="24"/>
            <w:shd w:val="clear" w:color="auto" w:fill="FFFFFF"/>
          </w:rPr>
          <w:t xml:space="preserve"> </w:t>
        </w:r>
      </w:ins>
      <w:del w:id="36" w:author="charan" w:date="2014-04-05T10:33:00Z">
        <w:r w:rsidRPr="001E3472" w:rsidDel="00D0322D">
          <w:rPr>
            <w:rStyle w:val="apple-converted-space"/>
            <w:rFonts w:asciiTheme="minorHAnsi" w:hAnsiTheme="minorHAnsi"/>
            <w:color w:val="000000"/>
            <w:sz w:val="24"/>
            <w:szCs w:val="24"/>
            <w:shd w:val="clear" w:color="auto" w:fill="FFFFFF"/>
          </w:rPr>
          <w:delText>discussed about his experience on “Transportation system” which he had gained when we was in channai.</w:delText>
        </w:r>
        <w:r w:rsidRPr="001E3472" w:rsidDel="00D0322D">
          <w:rPr>
            <w:rFonts w:asciiTheme="minorHAnsi" w:hAnsiTheme="minorHAnsi"/>
            <w:color w:val="003366"/>
            <w:sz w:val="24"/>
            <w:szCs w:val="24"/>
            <w:shd w:val="clear" w:color="auto" w:fill="FFFFFF"/>
          </w:rPr>
          <w:delText xml:space="preserve"> </w:delText>
        </w:r>
        <w:r w:rsidRPr="001E3472" w:rsidDel="00D0322D">
          <w:rPr>
            <w:rFonts w:asciiTheme="minorHAnsi" w:hAnsiTheme="minorHAnsi"/>
            <w:color w:val="000000"/>
            <w:sz w:val="24"/>
            <w:szCs w:val="24"/>
            <w:shd w:val="clear" w:color="auto" w:fill="FFFFFF"/>
          </w:rPr>
          <w:delText xml:space="preserve">He faced a lot of problem that time because of unavailability of real time information of buses and trains. he used Android apps that provide information about buses with given starting and ending point. But then  he would wait for hours and sometimes the bus wouldn't show up. On the other hand when  he commute through chennai local train he used  similar app for the train schedule that  came in very handy since the information was very accurate  as it need not be real time data. </w:delText>
        </w:r>
      </w:del>
      <w:ins w:id="37" w:author="charan" w:date="2014-04-05T10:33:00Z">
        <w:r w:rsidR="00D0322D">
          <w:rPr>
            <w:rFonts w:asciiTheme="minorHAnsi" w:hAnsiTheme="minorHAnsi"/>
            <w:color w:val="000000"/>
            <w:sz w:val="24"/>
            <w:szCs w:val="24"/>
            <w:shd w:val="clear" w:color="auto" w:fill="FFFFFF"/>
          </w:rPr>
          <w:t>.</w:t>
        </w:r>
      </w:ins>
      <w:r w:rsidRPr="001E3472">
        <w:rPr>
          <w:rFonts w:asciiTheme="minorHAnsi" w:hAnsiTheme="minorHAnsi"/>
          <w:color w:val="000000"/>
          <w:sz w:val="24"/>
          <w:szCs w:val="24"/>
          <w:shd w:val="clear" w:color="auto" w:fill="FFFFFF"/>
        </w:rPr>
        <w:t>The problem with present apps Public transport system is informations not being updated on the regular basis or not real time.</w:t>
      </w:r>
    </w:p>
    <w:p w:rsidR="008C5D39" w:rsidRPr="001E3472" w:rsidDel="00D0322D" w:rsidRDefault="00B44C92">
      <w:pPr>
        <w:pStyle w:val="DefaultStyle"/>
        <w:shd w:val="clear" w:color="auto" w:fill="FFFFFF"/>
        <w:spacing w:after="115" w:line="100" w:lineRule="atLeast"/>
        <w:rPr>
          <w:del w:id="38" w:author="charan" w:date="2014-04-05T10:34:00Z"/>
          <w:rFonts w:asciiTheme="minorHAnsi" w:hAnsiTheme="minorHAnsi"/>
          <w:sz w:val="24"/>
          <w:szCs w:val="24"/>
        </w:rPr>
      </w:pPr>
      <w:del w:id="39" w:author="charan" w:date="2014-04-05T10:34:00Z">
        <w:r w:rsidRPr="001E3472" w:rsidDel="00D0322D">
          <w:rPr>
            <w:rFonts w:asciiTheme="minorHAnsi" w:hAnsiTheme="minorHAnsi" w:cs="Segoe UI"/>
            <w:color w:val="000000"/>
            <w:sz w:val="24"/>
            <w:szCs w:val="24"/>
            <w:shd w:val="clear" w:color="auto" w:fill="FFFFFF"/>
          </w:rPr>
          <w:delText>Then charan suggested that to make  an android app which will provide the real time information about the buses.</w:delText>
        </w:r>
      </w:del>
    </w:p>
    <w:p w:rsidR="008C5D39" w:rsidRPr="001E3472" w:rsidDel="00D0322D" w:rsidRDefault="00B44C92">
      <w:pPr>
        <w:pStyle w:val="DefaultStyle"/>
        <w:shd w:val="clear" w:color="auto" w:fill="FFFFFF"/>
        <w:spacing w:after="115" w:line="100" w:lineRule="atLeast"/>
        <w:rPr>
          <w:del w:id="40" w:author="charan" w:date="2014-04-05T10:34:00Z"/>
          <w:rFonts w:asciiTheme="minorHAnsi" w:hAnsiTheme="minorHAnsi"/>
          <w:sz w:val="24"/>
          <w:szCs w:val="24"/>
        </w:rPr>
      </w:pPr>
      <w:del w:id="41" w:author="charan" w:date="2014-04-05T10:34:00Z">
        <w:r w:rsidRPr="001E3472" w:rsidDel="00D0322D">
          <w:rPr>
            <w:rFonts w:asciiTheme="minorHAnsi" w:hAnsiTheme="minorHAnsi" w:cs="Segoe UI"/>
            <w:b/>
            <w:color w:val="333333"/>
            <w:sz w:val="24"/>
            <w:szCs w:val="24"/>
            <w:shd w:val="clear" w:color="auto" w:fill="FFFFFF"/>
          </w:rPr>
          <w:delText>Joshi Dnyanesh Madhav</w:delText>
        </w:r>
        <w:r w:rsidRPr="001E3472" w:rsidDel="00D0322D">
          <w:rPr>
            <w:rStyle w:val="apple-converted-space"/>
            <w:rFonts w:asciiTheme="minorHAnsi" w:hAnsiTheme="minorHAnsi" w:cs="Segoe UI"/>
            <w:b/>
            <w:color w:val="333333"/>
            <w:sz w:val="24"/>
            <w:szCs w:val="24"/>
            <w:shd w:val="clear" w:color="auto" w:fill="FFFFFF"/>
          </w:rPr>
          <w:delText>:</w:delText>
        </w:r>
      </w:del>
      <w:r w:rsidRPr="001E3472">
        <w:rPr>
          <w:rStyle w:val="apple-converted-space"/>
          <w:rFonts w:asciiTheme="minorHAnsi" w:hAnsiTheme="minorHAnsi" w:cs="Segoe UI"/>
          <w:b/>
          <w:color w:val="333333"/>
          <w:sz w:val="24"/>
          <w:szCs w:val="24"/>
          <w:shd w:val="clear" w:color="auto" w:fill="FFFFFF"/>
        </w:rPr>
        <w:t xml:space="preserve"> </w:t>
      </w:r>
    </w:p>
    <w:p w:rsidR="008C5D39" w:rsidRPr="001E3472" w:rsidRDefault="00B44C92" w:rsidP="00D0322D">
      <w:pPr>
        <w:pStyle w:val="DefaultStyle"/>
        <w:shd w:val="clear" w:color="auto" w:fill="FFFFFF"/>
        <w:spacing w:after="115" w:line="100" w:lineRule="atLeast"/>
        <w:rPr>
          <w:rFonts w:asciiTheme="minorHAnsi" w:hAnsiTheme="minorHAnsi"/>
          <w:sz w:val="24"/>
          <w:szCs w:val="24"/>
        </w:rPr>
        <w:pPrChange w:id="42" w:author="charan" w:date="2014-04-05T10:34:00Z">
          <w:pPr>
            <w:pStyle w:val="DefaultStyle"/>
          </w:pPr>
        </w:pPrChange>
      </w:pPr>
      <w:del w:id="43" w:author="charan" w:date="2014-04-05T10:34:00Z">
        <w:r w:rsidRPr="00D0322D" w:rsidDel="00D0322D">
          <w:rPr>
            <w:rFonts w:asciiTheme="minorHAnsi" w:hAnsiTheme="minorHAnsi"/>
            <w:b/>
            <w:color w:val="000000"/>
            <w:sz w:val="24"/>
            <w:szCs w:val="24"/>
            <w:shd w:val="clear" w:color="auto" w:fill="FFFFFF"/>
            <w:rPrChange w:id="44" w:author="charan" w:date="2014-04-05T10:34:00Z">
              <w:rPr>
                <w:rFonts w:asciiTheme="minorHAnsi" w:hAnsiTheme="minorHAnsi"/>
                <w:color w:val="000000"/>
                <w:sz w:val="24"/>
                <w:szCs w:val="24"/>
                <w:shd w:val="clear" w:color="auto" w:fill="FFFFFF"/>
              </w:rPr>
            </w:rPrChange>
          </w:rPr>
          <w:delText xml:space="preserve">In that week </w:delText>
        </w:r>
      </w:del>
      <w:proofErr w:type="spellStart"/>
      <w:r w:rsidRPr="00D0322D">
        <w:rPr>
          <w:rFonts w:asciiTheme="minorHAnsi" w:hAnsiTheme="minorHAnsi"/>
          <w:b/>
          <w:color w:val="000000"/>
          <w:sz w:val="24"/>
          <w:szCs w:val="24"/>
          <w:shd w:val="clear" w:color="auto" w:fill="FFFFFF"/>
          <w:rPrChange w:id="45" w:author="charan" w:date="2014-04-05T10:34:00Z">
            <w:rPr>
              <w:rFonts w:asciiTheme="minorHAnsi" w:hAnsiTheme="minorHAnsi"/>
              <w:color w:val="000000"/>
              <w:sz w:val="24"/>
              <w:szCs w:val="24"/>
              <w:shd w:val="clear" w:color="auto" w:fill="FFFFFF"/>
            </w:rPr>
          </w:rPrChange>
        </w:rPr>
        <w:t>Dnyanesh</w:t>
      </w:r>
      <w:proofErr w:type="spellEnd"/>
      <w:r w:rsidRPr="001E3472">
        <w:rPr>
          <w:rFonts w:asciiTheme="minorHAnsi" w:hAnsiTheme="minorHAnsi"/>
          <w:color w:val="000000"/>
          <w:sz w:val="24"/>
          <w:szCs w:val="24"/>
          <w:shd w:val="clear" w:color="auto" w:fill="FFFFFF"/>
        </w:rPr>
        <w:t xml:space="preserve"> found out a couple of</w:t>
      </w:r>
      <w:r w:rsidRPr="001E3472">
        <w:rPr>
          <w:rStyle w:val="apple-converted-space"/>
          <w:rFonts w:asciiTheme="minorHAnsi" w:hAnsiTheme="minorHAnsi"/>
          <w:color w:val="000000"/>
          <w:sz w:val="24"/>
          <w:szCs w:val="24"/>
          <w:shd w:val="clear" w:color="auto" w:fill="FFFFFF"/>
        </w:rPr>
        <w:t> </w:t>
      </w:r>
      <w:r w:rsidRPr="001E3472">
        <w:rPr>
          <w:rFonts w:asciiTheme="minorHAnsi" w:hAnsiTheme="minorHAnsi"/>
          <w:color w:val="000000"/>
          <w:sz w:val="24"/>
          <w:szCs w:val="24"/>
          <w:shd w:val="clear" w:color="auto" w:fill="FFFFFF"/>
        </w:rPr>
        <w:t>sources of information about the existing BMTC system.</w:t>
      </w:r>
    </w:p>
    <w:p w:rsidR="008C5D39" w:rsidRPr="001E3472" w:rsidRDefault="00B44C92">
      <w:pPr>
        <w:pStyle w:val="DefaultStyle"/>
        <w:shd w:val="clear" w:color="auto" w:fill="FFFFFF"/>
        <w:rPr>
          <w:rFonts w:asciiTheme="minorHAnsi" w:hAnsiTheme="minorHAnsi"/>
          <w:sz w:val="24"/>
          <w:szCs w:val="24"/>
        </w:rPr>
      </w:pPr>
      <w:proofErr w:type="gramStart"/>
      <w:r w:rsidRPr="001E3472">
        <w:rPr>
          <w:rFonts w:asciiTheme="minorHAnsi" w:hAnsiTheme="minorHAnsi"/>
          <w:color w:val="000000"/>
          <w:sz w:val="24"/>
          <w:szCs w:val="24"/>
          <w:shd w:val="clear" w:color="auto" w:fill="FFFFFF"/>
        </w:rPr>
        <w:lastRenderedPageBreak/>
        <w:t>i</w:t>
      </w:r>
      <w:proofErr w:type="gramEnd"/>
      <w:r w:rsidRPr="001E3472">
        <w:rPr>
          <w:rFonts w:asciiTheme="minorHAnsi" w:hAnsiTheme="minorHAnsi"/>
          <w:color w:val="000000"/>
          <w:sz w:val="24"/>
          <w:szCs w:val="24"/>
          <w:shd w:val="clear" w:color="auto" w:fill="FFFFFF"/>
        </w:rPr>
        <w:t>)</w:t>
      </w:r>
      <w:r w:rsidRPr="001E3472">
        <w:rPr>
          <w:rFonts w:asciiTheme="minorHAnsi" w:hAnsiTheme="minorHAnsi"/>
          <w:b/>
          <w:bCs/>
          <w:color w:val="3366FF"/>
          <w:sz w:val="24"/>
          <w:szCs w:val="24"/>
        </w:rPr>
        <w:t xml:space="preserve"> </w:t>
      </w:r>
      <w:r w:rsidRPr="001E3472">
        <w:rPr>
          <w:rFonts w:asciiTheme="minorHAnsi" w:eastAsia="Times New Roman" w:hAnsiTheme="minorHAnsi" w:cs="Times New Roman"/>
          <w:b/>
          <w:bCs/>
          <w:color w:val="3366FF"/>
          <w:sz w:val="24"/>
          <w:szCs w:val="24"/>
        </w:rPr>
        <w:t xml:space="preserve"> http://www.mybmtc.com</w:t>
      </w:r>
    </w:p>
    <w:p w:rsidR="008C5D39" w:rsidRPr="001E3472" w:rsidRDefault="00B44C92">
      <w:pPr>
        <w:pStyle w:val="DefaultStyle"/>
        <w:rPr>
          <w:rFonts w:asciiTheme="minorHAnsi" w:hAnsiTheme="minorHAnsi"/>
          <w:sz w:val="24"/>
          <w:szCs w:val="24"/>
        </w:rPr>
      </w:pPr>
      <w:proofErr w:type="gramStart"/>
      <w:r w:rsidRPr="001E3472">
        <w:rPr>
          <w:rFonts w:asciiTheme="minorHAnsi" w:hAnsiTheme="minorHAnsi"/>
          <w:color w:val="000000"/>
          <w:sz w:val="24"/>
          <w:szCs w:val="24"/>
          <w:shd w:val="clear" w:color="auto" w:fill="FFFFFF"/>
        </w:rPr>
        <w:t>ii</w:t>
      </w:r>
      <w:proofErr w:type="gramEnd"/>
      <w:r w:rsidRPr="001E3472">
        <w:rPr>
          <w:rFonts w:asciiTheme="minorHAnsi" w:hAnsiTheme="minorHAnsi"/>
          <w:color w:val="000000"/>
          <w:sz w:val="24"/>
          <w:szCs w:val="24"/>
          <w:shd w:val="clear" w:color="auto" w:fill="FFFFFF"/>
        </w:rPr>
        <w:t>)</w:t>
      </w:r>
      <w:r w:rsidRPr="001E3472">
        <w:rPr>
          <w:rFonts w:asciiTheme="minorHAnsi" w:hAnsiTheme="minorHAnsi"/>
          <w:b/>
          <w:bCs/>
          <w:color w:val="3366FF"/>
          <w:sz w:val="24"/>
          <w:szCs w:val="24"/>
          <w:shd w:val="clear" w:color="auto" w:fill="FFFFFF"/>
        </w:rPr>
        <w:t xml:space="preserve"> http://bmtcroutes.in</w:t>
      </w:r>
    </w:p>
    <w:p w:rsidR="008C5D39" w:rsidRPr="001E3472" w:rsidRDefault="00B44C92">
      <w:pPr>
        <w:pStyle w:val="DefaultStyle"/>
        <w:rPr>
          <w:rFonts w:asciiTheme="minorHAnsi" w:hAnsiTheme="minorHAnsi"/>
          <w:sz w:val="24"/>
          <w:szCs w:val="24"/>
        </w:rPr>
      </w:pPr>
      <w:del w:id="46" w:author="charan" w:date="2014-04-05T10:35:00Z">
        <w:r w:rsidRPr="001E3472" w:rsidDel="00D0322D">
          <w:rPr>
            <w:rFonts w:asciiTheme="minorHAnsi" w:hAnsiTheme="minorHAnsi"/>
            <w:b/>
            <w:color w:val="000000"/>
            <w:sz w:val="24"/>
            <w:szCs w:val="24"/>
            <w:shd w:val="clear" w:color="auto" w:fill="FFFFFF"/>
          </w:rPr>
          <w:delText xml:space="preserve">Balmukund Agrawal:  </w:delText>
        </w:r>
      </w:del>
      <w:proofErr w:type="spellStart"/>
      <w:r w:rsidRPr="00F80775">
        <w:rPr>
          <w:rFonts w:asciiTheme="minorHAnsi" w:eastAsia="Times New Roman" w:hAnsiTheme="minorHAnsi" w:cs="Times New Roman"/>
          <w:b/>
          <w:color w:val="000000"/>
          <w:sz w:val="24"/>
          <w:szCs w:val="24"/>
        </w:rPr>
        <w:t>Balmukund</w:t>
      </w:r>
      <w:proofErr w:type="spellEnd"/>
      <w:r w:rsidRPr="001E3472">
        <w:rPr>
          <w:rFonts w:asciiTheme="minorHAnsi" w:eastAsia="Times New Roman" w:hAnsiTheme="minorHAnsi" w:cs="Times New Roman"/>
          <w:color w:val="000000"/>
          <w:sz w:val="24"/>
          <w:szCs w:val="24"/>
        </w:rPr>
        <w:t xml:space="preserve"> suggested that we can make a Dynamic Bus Tracking application for mobile which uses GPS devices to report real time bus </w:t>
      </w:r>
      <w:proofErr w:type="gramStart"/>
      <w:r w:rsidRPr="001E3472">
        <w:rPr>
          <w:rFonts w:asciiTheme="minorHAnsi" w:eastAsia="Times New Roman" w:hAnsiTheme="minorHAnsi" w:cs="Times New Roman"/>
          <w:color w:val="000000"/>
          <w:sz w:val="24"/>
          <w:szCs w:val="24"/>
        </w:rPr>
        <w:t>location .</w:t>
      </w:r>
      <w:proofErr w:type="gramEnd"/>
      <w:r w:rsidRPr="001E3472">
        <w:rPr>
          <w:rFonts w:asciiTheme="minorHAnsi" w:eastAsia="Times New Roman" w:hAnsiTheme="minorHAnsi" w:cs="Times New Roman"/>
          <w:color w:val="000000"/>
          <w:sz w:val="24"/>
          <w:szCs w:val="24"/>
        </w:rPr>
        <w:t xml:space="preserve"> With the help of this application we can estimate the exact arrival of bus at particular stop.</w:t>
      </w:r>
    </w:p>
    <w:p w:rsidR="008C5D39" w:rsidRPr="001E3472" w:rsidRDefault="00B44C92">
      <w:pPr>
        <w:pStyle w:val="DefaultStyle"/>
        <w:rPr>
          <w:rFonts w:asciiTheme="minorHAnsi" w:hAnsiTheme="minorHAnsi"/>
          <w:sz w:val="24"/>
          <w:szCs w:val="24"/>
        </w:rPr>
      </w:pPr>
      <w:r w:rsidRPr="001E3472">
        <w:rPr>
          <w:rFonts w:asciiTheme="minorHAnsi" w:hAnsiTheme="minorHAnsi"/>
          <w:sz w:val="24"/>
          <w:szCs w:val="24"/>
        </w:rPr>
        <w:t xml:space="preserve">2. </w:t>
      </w:r>
      <w:r w:rsidRPr="001E3472">
        <w:rPr>
          <w:rFonts w:asciiTheme="minorHAnsi" w:hAnsiTheme="minorHAnsi" w:cs="CMR10"/>
          <w:b/>
          <w:sz w:val="24"/>
          <w:szCs w:val="24"/>
        </w:rPr>
        <w:t>Time spent in the project during the week - in hours (member wise).</w:t>
      </w:r>
    </w:p>
    <w:tbl>
      <w:tblPr>
        <w:tblStyle w:val="TableGrid"/>
        <w:tblW w:w="0" w:type="auto"/>
        <w:tblLook w:val="04A0" w:firstRow="1" w:lastRow="0" w:firstColumn="1" w:lastColumn="0" w:noHBand="0" w:noVBand="1"/>
        <w:tblPrChange w:id="47" w:author="charan" w:date="2014-04-05T11:22:00Z">
          <w:tblPr>
            <w:tblStyle w:val="TableGrid"/>
            <w:tblW w:w="0" w:type="auto"/>
            <w:tblLook w:val="04A0" w:firstRow="1" w:lastRow="0" w:firstColumn="1" w:lastColumn="0" w:noHBand="0" w:noVBand="1"/>
          </w:tblPr>
        </w:tblPrChange>
      </w:tblPr>
      <w:tblGrid>
        <w:gridCol w:w="1895"/>
        <w:gridCol w:w="3516"/>
        <w:gridCol w:w="1108"/>
        <w:gridCol w:w="1289"/>
        <w:gridCol w:w="1768"/>
        <w:tblGridChange w:id="48">
          <w:tblGrid>
            <w:gridCol w:w="1977"/>
            <w:gridCol w:w="3779"/>
            <w:gridCol w:w="1153"/>
            <w:gridCol w:w="1289"/>
            <w:gridCol w:w="1289"/>
          </w:tblGrid>
        </w:tblGridChange>
      </w:tblGrid>
      <w:tr w:rsidR="007538C7" w:rsidRPr="00D0322D" w:rsidTr="007538C7">
        <w:trPr>
          <w:ins w:id="49" w:author="charan" w:date="2014-04-05T10:38:00Z"/>
        </w:trPr>
        <w:tc>
          <w:tcPr>
            <w:tcW w:w="1977" w:type="dxa"/>
            <w:tcPrChange w:id="50" w:author="charan" w:date="2014-04-05T11:22:00Z">
              <w:tcPr>
                <w:tcW w:w="1977" w:type="dxa"/>
              </w:tcPr>
            </w:tcPrChange>
          </w:tcPr>
          <w:p w:rsidR="007538C7" w:rsidRPr="00F80775" w:rsidRDefault="007538C7">
            <w:pPr>
              <w:pStyle w:val="DefaultStyle"/>
              <w:rPr>
                <w:ins w:id="51" w:author="charan" w:date="2014-04-05T10:38:00Z"/>
                <w:rFonts w:asciiTheme="minorHAnsi" w:hAnsiTheme="minorHAnsi" w:cs="CMR10"/>
                <w:sz w:val="24"/>
                <w:szCs w:val="24"/>
              </w:rPr>
            </w:pPr>
            <w:ins w:id="52" w:author="charan" w:date="2014-04-05T10:39:00Z">
              <w:r w:rsidRPr="00F80775">
                <w:rPr>
                  <w:rFonts w:asciiTheme="minorHAnsi" w:hAnsiTheme="minorHAnsi" w:cs="CMR10"/>
                  <w:sz w:val="24"/>
                  <w:szCs w:val="24"/>
                </w:rPr>
                <w:t>Members</w:t>
              </w:r>
            </w:ins>
          </w:p>
        </w:tc>
        <w:tc>
          <w:tcPr>
            <w:tcW w:w="3779" w:type="dxa"/>
            <w:tcPrChange w:id="53" w:author="charan" w:date="2014-04-05T11:22:00Z">
              <w:tcPr>
                <w:tcW w:w="3779" w:type="dxa"/>
              </w:tcPr>
            </w:tcPrChange>
          </w:tcPr>
          <w:p w:rsidR="007538C7" w:rsidRPr="00F80775" w:rsidRDefault="007538C7">
            <w:pPr>
              <w:pStyle w:val="DefaultStyle"/>
              <w:rPr>
                <w:ins w:id="54" w:author="charan" w:date="2014-04-05T10:38:00Z"/>
                <w:rFonts w:asciiTheme="minorHAnsi" w:hAnsiTheme="minorHAnsi" w:cs="CMR10"/>
                <w:sz w:val="24"/>
                <w:szCs w:val="24"/>
              </w:rPr>
            </w:pPr>
            <w:ins w:id="55" w:author="charan" w:date="2014-04-05T10:39:00Z">
              <w:r w:rsidRPr="00F80775">
                <w:rPr>
                  <w:rFonts w:asciiTheme="minorHAnsi" w:hAnsiTheme="minorHAnsi" w:cs="CMR10"/>
                  <w:sz w:val="24"/>
                  <w:szCs w:val="24"/>
                </w:rPr>
                <w:t>Task</w:t>
              </w:r>
            </w:ins>
          </w:p>
        </w:tc>
        <w:tc>
          <w:tcPr>
            <w:tcW w:w="1153" w:type="dxa"/>
            <w:tcPrChange w:id="56" w:author="charan" w:date="2014-04-05T11:22:00Z">
              <w:tcPr>
                <w:tcW w:w="1153" w:type="dxa"/>
              </w:tcPr>
            </w:tcPrChange>
          </w:tcPr>
          <w:p w:rsidR="007538C7" w:rsidRPr="00F80775" w:rsidRDefault="007538C7">
            <w:pPr>
              <w:pStyle w:val="DefaultStyle"/>
              <w:rPr>
                <w:ins w:id="57" w:author="charan" w:date="2014-04-05T10:38:00Z"/>
                <w:rFonts w:asciiTheme="minorHAnsi" w:hAnsiTheme="minorHAnsi" w:cs="CMR10"/>
                <w:sz w:val="24"/>
                <w:szCs w:val="24"/>
              </w:rPr>
            </w:pPr>
            <w:ins w:id="58" w:author="charan" w:date="2014-04-05T10:39:00Z">
              <w:r w:rsidRPr="00F80775">
                <w:rPr>
                  <w:rFonts w:asciiTheme="minorHAnsi" w:hAnsiTheme="minorHAnsi" w:cs="CMR10"/>
                  <w:sz w:val="24"/>
                  <w:szCs w:val="24"/>
                </w:rPr>
                <w:t>Hours spent</w:t>
              </w:r>
            </w:ins>
          </w:p>
        </w:tc>
        <w:tc>
          <w:tcPr>
            <w:tcW w:w="1289" w:type="dxa"/>
            <w:tcPrChange w:id="59" w:author="charan" w:date="2014-04-05T11:22:00Z">
              <w:tcPr>
                <w:tcW w:w="889" w:type="dxa"/>
              </w:tcPr>
            </w:tcPrChange>
          </w:tcPr>
          <w:p w:rsidR="007538C7" w:rsidRPr="00F80775" w:rsidRDefault="007538C7">
            <w:pPr>
              <w:pStyle w:val="DefaultStyle"/>
              <w:rPr>
                <w:ins w:id="60" w:author="charan" w:date="2014-04-05T10:51:00Z"/>
                <w:rFonts w:asciiTheme="minorHAnsi" w:hAnsiTheme="minorHAnsi" w:cs="CMR10"/>
                <w:sz w:val="24"/>
                <w:szCs w:val="24"/>
              </w:rPr>
            </w:pPr>
            <w:ins w:id="61" w:author="charan" w:date="2014-04-05T10:51:00Z">
              <w:r>
                <w:rPr>
                  <w:rFonts w:asciiTheme="minorHAnsi" w:hAnsiTheme="minorHAnsi" w:cs="CMR10"/>
                  <w:sz w:val="24"/>
                  <w:szCs w:val="24"/>
                </w:rPr>
                <w:t>Status</w:t>
              </w:r>
            </w:ins>
          </w:p>
        </w:tc>
        <w:tc>
          <w:tcPr>
            <w:tcW w:w="1289" w:type="dxa"/>
            <w:tcPrChange w:id="62" w:author="charan" w:date="2014-04-05T11:22:00Z">
              <w:tcPr>
                <w:tcW w:w="1289" w:type="dxa"/>
              </w:tcPr>
            </w:tcPrChange>
          </w:tcPr>
          <w:p w:rsidR="007538C7" w:rsidRDefault="007538C7">
            <w:pPr>
              <w:pStyle w:val="DefaultStyle"/>
              <w:rPr>
                <w:ins w:id="63" w:author="charan" w:date="2014-04-05T11:22:00Z"/>
                <w:rFonts w:asciiTheme="minorHAnsi" w:hAnsiTheme="minorHAnsi" w:cs="CMR10"/>
                <w:sz w:val="24"/>
                <w:szCs w:val="24"/>
              </w:rPr>
            </w:pPr>
            <w:ins w:id="64" w:author="charan" w:date="2014-04-05T11:22:00Z">
              <w:r>
                <w:rPr>
                  <w:rFonts w:asciiTheme="minorHAnsi" w:hAnsiTheme="minorHAnsi" w:cs="CMR10"/>
                  <w:sz w:val="24"/>
                  <w:szCs w:val="24"/>
                </w:rPr>
                <w:t>File</w:t>
              </w:r>
            </w:ins>
          </w:p>
        </w:tc>
      </w:tr>
      <w:tr w:rsidR="007538C7" w:rsidRPr="00D0322D" w:rsidTr="007538C7">
        <w:trPr>
          <w:ins w:id="65" w:author="charan" w:date="2014-04-05T10:38:00Z"/>
        </w:trPr>
        <w:tc>
          <w:tcPr>
            <w:tcW w:w="1977" w:type="dxa"/>
            <w:tcPrChange w:id="66" w:author="charan" w:date="2014-04-05T11:22:00Z">
              <w:tcPr>
                <w:tcW w:w="1977" w:type="dxa"/>
              </w:tcPr>
            </w:tcPrChange>
          </w:tcPr>
          <w:p w:rsidR="007538C7" w:rsidRPr="00F80775" w:rsidRDefault="007538C7">
            <w:pPr>
              <w:pStyle w:val="DefaultStyle"/>
              <w:rPr>
                <w:ins w:id="67" w:author="charan" w:date="2014-04-05T10:38:00Z"/>
                <w:rFonts w:asciiTheme="minorHAnsi" w:hAnsiTheme="minorHAnsi" w:cs="CMR10"/>
                <w:sz w:val="24"/>
                <w:szCs w:val="24"/>
              </w:rPr>
            </w:pPr>
            <w:proofErr w:type="spellStart"/>
            <w:ins w:id="68" w:author="charan" w:date="2014-04-05T10:39:00Z">
              <w:r w:rsidRPr="00F80775">
                <w:rPr>
                  <w:rFonts w:asciiTheme="minorHAnsi" w:hAnsiTheme="minorHAnsi" w:cs="CMR10"/>
                  <w:sz w:val="24"/>
                  <w:szCs w:val="24"/>
                </w:rPr>
                <w:t>Soumit</w:t>
              </w:r>
              <w:proofErr w:type="spellEnd"/>
              <w:r w:rsidRPr="00F80775">
                <w:rPr>
                  <w:rFonts w:asciiTheme="minorHAnsi" w:hAnsiTheme="minorHAnsi" w:cs="CMR10"/>
                  <w:sz w:val="24"/>
                  <w:szCs w:val="24"/>
                </w:rPr>
                <w:t xml:space="preserve"> Das</w:t>
              </w:r>
            </w:ins>
          </w:p>
        </w:tc>
        <w:tc>
          <w:tcPr>
            <w:tcW w:w="3779" w:type="dxa"/>
            <w:tcPrChange w:id="69" w:author="charan" w:date="2014-04-05T11:22:00Z">
              <w:tcPr>
                <w:tcW w:w="3779" w:type="dxa"/>
              </w:tcPr>
            </w:tcPrChange>
          </w:tcPr>
          <w:p w:rsidR="007538C7" w:rsidRPr="00F80775" w:rsidRDefault="007538C7">
            <w:pPr>
              <w:pStyle w:val="DefaultStyle"/>
              <w:rPr>
                <w:ins w:id="70" w:author="charan" w:date="2014-04-05T10:38:00Z"/>
                <w:rFonts w:asciiTheme="minorHAnsi" w:hAnsiTheme="minorHAnsi" w:cs="CMR10"/>
                <w:sz w:val="24"/>
                <w:szCs w:val="24"/>
              </w:rPr>
            </w:pPr>
            <w:ins w:id="71" w:author="charan" w:date="2014-04-05T10:42:00Z">
              <w:r w:rsidRPr="00F80775">
                <w:rPr>
                  <w:rFonts w:asciiTheme="minorHAnsi" w:hAnsiTheme="minorHAnsi"/>
                  <w:sz w:val="24"/>
                  <w:szCs w:val="24"/>
                </w:rPr>
                <w:t>Survey on existing apps on Transportation system in India</w:t>
              </w:r>
            </w:ins>
          </w:p>
        </w:tc>
        <w:tc>
          <w:tcPr>
            <w:tcW w:w="1153" w:type="dxa"/>
            <w:tcPrChange w:id="72" w:author="charan" w:date="2014-04-05T11:22:00Z">
              <w:tcPr>
                <w:tcW w:w="1153" w:type="dxa"/>
              </w:tcPr>
            </w:tcPrChange>
          </w:tcPr>
          <w:p w:rsidR="007538C7" w:rsidRPr="00F80775" w:rsidRDefault="007538C7">
            <w:pPr>
              <w:pStyle w:val="DefaultStyle"/>
              <w:rPr>
                <w:ins w:id="73" w:author="charan" w:date="2014-04-05T10:38:00Z"/>
                <w:rFonts w:asciiTheme="minorHAnsi" w:hAnsiTheme="minorHAnsi" w:cs="CMR10"/>
                <w:sz w:val="24"/>
                <w:szCs w:val="24"/>
              </w:rPr>
            </w:pPr>
            <w:ins w:id="74" w:author="charan" w:date="2014-04-05T10:39:00Z">
              <w:r w:rsidRPr="00F80775">
                <w:rPr>
                  <w:rFonts w:asciiTheme="minorHAnsi" w:hAnsiTheme="minorHAnsi" w:cs="CMR10"/>
                  <w:sz w:val="24"/>
                  <w:szCs w:val="24"/>
                </w:rPr>
                <w:t>3</w:t>
              </w:r>
            </w:ins>
          </w:p>
        </w:tc>
        <w:tc>
          <w:tcPr>
            <w:tcW w:w="1289" w:type="dxa"/>
            <w:tcPrChange w:id="75" w:author="charan" w:date="2014-04-05T11:22:00Z">
              <w:tcPr>
                <w:tcW w:w="889" w:type="dxa"/>
              </w:tcPr>
            </w:tcPrChange>
          </w:tcPr>
          <w:p w:rsidR="007538C7" w:rsidRPr="00F80775" w:rsidRDefault="007538C7">
            <w:pPr>
              <w:pStyle w:val="DefaultStyle"/>
              <w:rPr>
                <w:ins w:id="76" w:author="charan" w:date="2014-04-05T10:51:00Z"/>
                <w:rFonts w:asciiTheme="minorHAnsi" w:hAnsiTheme="minorHAnsi" w:cs="CMR10"/>
                <w:sz w:val="24"/>
                <w:szCs w:val="24"/>
              </w:rPr>
            </w:pPr>
            <w:ins w:id="77" w:author="charan" w:date="2014-04-05T10:52:00Z">
              <w:r>
                <w:rPr>
                  <w:rFonts w:asciiTheme="minorHAnsi" w:hAnsiTheme="minorHAnsi" w:cs="CMR10"/>
                  <w:sz w:val="24"/>
                  <w:szCs w:val="24"/>
                </w:rPr>
                <w:t>Completed</w:t>
              </w:r>
            </w:ins>
          </w:p>
        </w:tc>
        <w:tc>
          <w:tcPr>
            <w:tcW w:w="1289" w:type="dxa"/>
            <w:tcPrChange w:id="78" w:author="charan" w:date="2014-04-05T11:22:00Z">
              <w:tcPr>
                <w:tcW w:w="1289" w:type="dxa"/>
              </w:tcPr>
            </w:tcPrChange>
          </w:tcPr>
          <w:p w:rsidR="007538C7" w:rsidRDefault="007538C7">
            <w:pPr>
              <w:pStyle w:val="DefaultStyle"/>
              <w:rPr>
                <w:ins w:id="79" w:author="charan" w:date="2014-04-05T11:22:00Z"/>
                <w:rFonts w:asciiTheme="minorHAnsi" w:hAnsiTheme="minorHAnsi" w:cs="CMR10"/>
                <w:sz w:val="24"/>
                <w:szCs w:val="24"/>
              </w:rPr>
            </w:pPr>
            <w:ins w:id="80" w:author="charan" w:date="2014-04-05T11:23:00Z">
              <w:r>
                <w:rPr>
                  <w:rFonts w:asciiTheme="minorHAnsi" w:hAnsiTheme="minorHAnsi" w:cs="CMR10"/>
                  <w:sz w:val="24"/>
                  <w:szCs w:val="24"/>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25pt;height:50.25pt" o:ole="">
                    <v:imagedata r:id="rId8" o:title=""/>
                  </v:shape>
                  <o:OLEObject Type="Embed" ProgID="Word.Document.8" ShapeID="_x0000_i1026" DrawAspect="Icon" ObjectID="_1458206544" r:id="rId9">
                    <o:FieldCodes>\s</o:FieldCodes>
                  </o:OLEObject>
                </w:object>
              </w:r>
            </w:ins>
          </w:p>
        </w:tc>
      </w:tr>
      <w:tr w:rsidR="007538C7" w:rsidRPr="00D0322D" w:rsidTr="007538C7">
        <w:trPr>
          <w:ins w:id="81" w:author="charan" w:date="2014-04-05T10:38:00Z"/>
        </w:trPr>
        <w:tc>
          <w:tcPr>
            <w:tcW w:w="1977" w:type="dxa"/>
            <w:tcPrChange w:id="82" w:author="charan" w:date="2014-04-05T11:22:00Z">
              <w:tcPr>
                <w:tcW w:w="1977" w:type="dxa"/>
              </w:tcPr>
            </w:tcPrChange>
          </w:tcPr>
          <w:p w:rsidR="007538C7" w:rsidRPr="00F80775" w:rsidRDefault="007538C7">
            <w:pPr>
              <w:pStyle w:val="DefaultStyle"/>
              <w:rPr>
                <w:ins w:id="83" w:author="charan" w:date="2014-04-05T10:38:00Z"/>
                <w:rFonts w:asciiTheme="minorHAnsi" w:hAnsiTheme="minorHAnsi" w:cs="CMR10"/>
                <w:sz w:val="24"/>
                <w:szCs w:val="24"/>
              </w:rPr>
            </w:pPr>
            <w:proofErr w:type="spellStart"/>
            <w:ins w:id="84" w:author="charan" w:date="2014-04-05T10:39:00Z">
              <w:r w:rsidRPr="00F80775">
                <w:rPr>
                  <w:rFonts w:asciiTheme="minorHAnsi" w:hAnsiTheme="minorHAnsi" w:cs="CMR10"/>
                  <w:sz w:val="24"/>
                  <w:szCs w:val="24"/>
                </w:rPr>
                <w:t>Charan</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Shetty</w:t>
              </w:r>
            </w:ins>
            <w:proofErr w:type="spellEnd"/>
          </w:p>
        </w:tc>
        <w:tc>
          <w:tcPr>
            <w:tcW w:w="3779" w:type="dxa"/>
            <w:tcPrChange w:id="85" w:author="charan" w:date="2014-04-05T11:22:00Z">
              <w:tcPr>
                <w:tcW w:w="3779" w:type="dxa"/>
              </w:tcPr>
            </w:tcPrChange>
          </w:tcPr>
          <w:p w:rsidR="007538C7" w:rsidRPr="00F80775" w:rsidRDefault="007538C7">
            <w:pPr>
              <w:pStyle w:val="DefaultStyle"/>
              <w:rPr>
                <w:ins w:id="86" w:author="charan" w:date="2014-04-05T10:38:00Z"/>
                <w:rFonts w:asciiTheme="minorHAnsi" w:hAnsiTheme="minorHAnsi" w:cs="CMR10"/>
                <w:sz w:val="24"/>
                <w:szCs w:val="24"/>
              </w:rPr>
            </w:pPr>
            <w:ins w:id="87" w:author="charan" w:date="2014-04-05T10:42:00Z">
              <w:r w:rsidRPr="00F80775">
                <w:rPr>
                  <w:rFonts w:asciiTheme="minorHAnsi" w:hAnsiTheme="minorHAnsi"/>
                  <w:sz w:val="24"/>
                  <w:szCs w:val="24"/>
                </w:rPr>
                <w:t>Survey on existing Technologies on Transportation system in other countries</w:t>
              </w:r>
            </w:ins>
          </w:p>
        </w:tc>
        <w:tc>
          <w:tcPr>
            <w:tcW w:w="1153" w:type="dxa"/>
            <w:tcPrChange w:id="88" w:author="charan" w:date="2014-04-05T11:22:00Z">
              <w:tcPr>
                <w:tcW w:w="1153" w:type="dxa"/>
              </w:tcPr>
            </w:tcPrChange>
          </w:tcPr>
          <w:p w:rsidR="007538C7" w:rsidRPr="00F80775" w:rsidRDefault="007538C7">
            <w:pPr>
              <w:pStyle w:val="DefaultStyle"/>
              <w:rPr>
                <w:ins w:id="89" w:author="charan" w:date="2014-04-05T10:38:00Z"/>
                <w:rFonts w:asciiTheme="minorHAnsi" w:hAnsiTheme="minorHAnsi" w:cs="CMR10"/>
                <w:sz w:val="24"/>
                <w:szCs w:val="24"/>
              </w:rPr>
            </w:pPr>
            <w:ins w:id="90" w:author="charan" w:date="2014-04-05T10:39:00Z">
              <w:r w:rsidRPr="00F80775">
                <w:rPr>
                  <w:rFonts w:asciiTheme="minorHAnsi" w:hAnsiTheme="minorHAnsi" w:cs="CMR10"/>
                  <w:sz w:val="24"/>
                  <w:szCs w:val="24"/>
                </w:rPr>
                <w:t>3</w:t>
              </w:r>
            </w:ins>
          </w:p>
        </w:tc>
        <w:tc>
          <w:tcPr>
            <w:tcW w:w="1289" w:type="dxa"/>
            <w:tcPrChange w:id="91" w:author="charan" w:date="2014-04-05T11:22:00Z">
              <w:tcPr>
                <w:tcW w:w="889" w:type="dxa"/>
              </w:tcPr>
            </w:tcPrChange>
          </w:tcPr>
          <w:p w:rsidR="007538C7" w:rsidRPr="00F80775" w:rsidRDefault="007538C7">
            <w:pPr>
              <w:pStyle w:val="DefaultStyle"/>
              <w:rPr>
                <w:ins w:id="92" w:author="charan" w:date="2014-04-05T10:51:00Z"/>
                <w:rFonts w:asciiTheme="minorHAnsi" w:hAnsiTheme="minorHAnsi" w:cs="CMR10"/>
                <w:sz w:val="24"/>
                <w:szCs w:val="24"/>
              </w:rPr>
            </w:pPr>
            <w:ins w:id="93" w:author="charan" w:date="2014-04-05T10:52:00Z">
              <w:r>
                <w:rPr>
                  <w:rFonts w:asciiTheme="minorHAnsi" w:hAnsiTheme="minorHAnsi" w:cs="CMR10"/>
                  <w:sz w:val="24"/>
                  <w:szCs w:val="24"/>
                </w:rPr>
                <w:t>Completed</w:t>
              </w:r>
            </w:ins>
          </w:p>
        </w:tc>
        <w:tc>
          <w:tcPr>
            <w:tcW w:w="1289" w:type="dxa"/>
            <w:tcPrChange w:id="94" w:author="charan" w:date="2014-04-05T11:22:00Z">
              <w:tcPr>
                <w:tcW w:w="1289" w:type="dxa"/>
              </w:tcPr>
            </w:tcPrChange>
          </w:tcPr>
          <w:p w:rsidR="007538C7" w:rsidRDefault="007538C7">
            <w:pPr>
              <w:pStyle w:val="DefaultStyle"/>
              <w:rPr>
                <w:ins w:id="95" w:author="charan" w:date="2014-04-05T11:22:00Z"/>
                <w:rFonts w:asciiTheme="minorHAnsi" w:hAnsiTheme="minorHAnsi" w:cs="CMR10"/>
                <w:sz w:val="24"/>
                <w:szCs w:val="24"/>
              </w:rPr>
            </w:pPr>
            <w:ins w:id="96" w:author="charan" w:date="2014-04-05T11:24:00Z">
              <w:r>
                <w:rPr>
                  <w:rFonts w:asciiTheme="minorHAnsi" w:hAnsiTheme="minorHAnsi" w:cs="CMR10"/>
                  <w:sz w:val="24"/>
                  <w:szCs w:val="24"/>
                </w:rPr>
                <w:object w:dxaOrig="1551" w:dyaOrig="1004">
                  <v:shape id="_x0000_i1027" type="#_x0000_t75" style="width:77.25pt;height:50.25pt" o:ole="">
                    <v:imagedata r:id="rId10" o:title=""/>
                  </v:shape>
                  <o:OLEObject Type="Embed" ProgID="Word.Document.8" ShapeID="_x0000_i1027" DrawAspect="Icon" ObjectID="_1458206545" r:id="rId11">
                    <o:FieldCodes>\s</o:FieldCodes>
                  </o:OLEObject>
                </w:object>
              </w:r>
            </w:ins>
          </w:p>
        </w:tc>
      </w:tr>
      <w:tr w:rsidR="007538C7" w:rsidRPr="00D0322D" w:rsidTr="007538C7">
        <w:trPr>
          <w:ins w:id="97" w:author="charan" w:date="2014-04-05T10:38:00Z"/>
        </w:trPr>
        <w:tc>
          <w:tcPr>
            <w:tcW w:w="1977" w:type="dxa"/>
            <w:tcPrChange w:id="98" w:author="charan" w:date="2014-04-05T11:22:00Z">
              <w:tcPr>
                <w:tcW w:w="1977" w:type="dxa"/>
              </w:tcPr>
            </w:tcPrChange>
          </w:tcPr>
          <w:p w:rsidR="007538C7" w:rsidRPr="00F80775" w:rsidRDefault="007538C7">
            <w:pPr>
              <w:pStyle w:val="DefaultStyle"/>
              <w:rPr>
                <w:ins w:id="99" w:author="charan" w:date="2014-04-05T10:38:00Z"/>
                <w:rFonts w:asciiTheme="minorHAnsi" w:hAnsiTheme="minorHAnsi" w:cs="CMR10"/>
                <w:sz w:val="24"/>
                <w:szCs w:val="24"/>
              </w:rPr>
            </w:pPr>
            <w:ins w:id="100" w:author="charan" w:date="2014-04-05T10:39:00Z">
              <w:r w:rsidRPr="00F80775">
                <w:rPr>
                  <w:rFonts w:asciiTheme="minorHAnsi" w:hAnsiTheme="minorHAnsi" w:cs="CMR10"/>
                  <w:sz w:val="24"/>
                  <w:szCs w:val="24"/>
                </w:rPr>
                <w:t xml:space="preserve">Joshi </w:t>
              </w:r>
              <w:proofErr w:type="spellStart"/>
              <w:r w:rsidRPr="00F80775">
                <w:rPr>
                  <w:rFonts w:asciiTheme="minorHAnsi" w:hAnsiTheme="minorHAnsi" w:cs="CMR10"/>
                  <w:sz w:val="24"/>
                  <w:szCs w:val="24"/>
                </w:rPr>
                <w:t>Dnyanesh</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Madhav</w:t>
              </w:r>
            </w:ins>
            <w:proofErr w:type="spellEnd"/>
          </w:p>
        </w:tc>
        <w:tc>
          <w:tcPr>
            <w:tcW w:w="3779" w:type="dxa"/>
            <w:tcPrChange w:id="101" w:author="charan" w:date="2014-04-05T11:22:00Z">
              <w:tcPr>
                <w:tcW w:w="3779" w:type="dxa"/>
              </w:tcPr>
            </w:tcPrChange>
          </w:tcPr>
          <w:p w:rsidR="007538C7" w:rsidRPr="00F80775" w:rsidRDefault="007538C7">
            <w:pPr>
              <w:pStyle w:val="DefaultStyle"/>
              <w:rPr>
                <w:ins w:id="102" w:author="charan" w:date="2014-04-05T10:38:00Z"/>
                <w:rFonts w:asciiTheme="minorHAnsi" w:hAnsiTheme="minorHAnsi" w:cs="CMR10"/>
                <w:sz w:val="24"/>
                <w:szCs w:val="24"/>
              </w:rPr>
            </w:pPr>
            <w:ins w:id="103" w:author="charan" w:date="2014-04-05T10:42:00Z">
              <w:r w:rsidRPr="00F80775">
                <w:rPr>
                  <w:rFonts w:asciiTheme="minorHAnsi" w:hAnsiTheme="minorHAnsi" w:cs="CMR10"/>
                  <w:sz w:val="24"/>
                  <w:szCs w:val="24"/>
                </w:rPr>
                <w:t>Explorin</w:t>
              </w:r>
            </w:ins>
            <w:ins w:id="104" w:author="charan" w:date="2014-04-05T10:43:00Z">
              <w:r w:rsidRPr="00F80775">
                <w:rPr>
                  <w:rFonts w:asciiTheme="minorHAnsi" w:hAnsiTheme="minorHAnsi" w:cs="CMR10"/>
                  <w:sz w:val="24"/>
                  <w:szCs w:val="24"/>
                </w:rPr>
                <w:t>g data available on BMTC services</w:t>
              </w:r>
            </w:ins>
          </w:p>
        </w:tc>
        <w:tc>
          <w:tcPr>
            <w:tcW w:w="1153" w:type="dxa"/>
            <w:tcPrChange w:id="105" w:author="charan" w:date="2014-04-05T11:22:00Z">
              <w:tcPr>
                <w:tcW w:w="1153" w:type="dxa"/>
              </w:tcPr>
            </w:tcPrChange>
          </w:tcPr>
          <w:p w:rsidR="007538C7" w:rsidRPr="00F80775" w:rsidRDefault="007538C7">
            <w:pPr>
              <w:pStyle w:val="DefaultStyle"/>
              <w:rPr>
                <w:ins w:id="106" w:author="charan" w:date="2014-04-05T10:38:00Z"/>
                <w:rFonts w:asciiTheme="minorHAnsi" w:hAnsiTheme="minorHAnsi" w:cs="CMR10"/>
                <w:sz w:val="24"/>
                <w:szCs w:val="24"/>
              </w:rPr>
            </w:pPr>
            <w:ins w:id="107" w:author="charan" w:date="2014-04-05T10:39:00Z">
              <w:r w:rsidRPr="00F80775">
                <w:rPr>
                  <w:rFonts w:asciiTheme="minorHAnsi" w:hAnsiTheme="minorHAnsi" w:cs="CMR10"/>
                  <w:sz w:val="24"/>
                  <w:szCs w:val="24"/>
                </w:rPr>
                <w:t>3</w:t>
              </w:r>
            </w:ins>
          </w:p>
        </w:tc>
        <w:tc>
          <w:tcPr>
            <w:tcW w:w="1289" w:type="dxa"/>
            <w:tcPrChange w:id="108" w:author="charan" w:date="2014-04-05T11:22:00Z">
              <w:tcPr>
                <w:tcW w:w="889" w:type="dxa"/>
              </w:tcPr>
            </w:tcPrChange>
          </w:tcPr>
          <w:p w:rsidR="007538C7" w:rsidRPr="00F80775" w:rsidRDefault="007538C7">
            <w:pPr>
              <w:pStyle w:val="DefaultStyle"/>
              <w:rPr>
                <w:ins w:id="109" w:author="charan" w:date="2014-04-05T10:51:00Z"/>
                <w:rFonts w:asciiTheme="minorHAnsi" w:hAnsiTheme="minorHAnsi" w:cs="CMR10"/>
                <w:sz w:val="24"/>
                <w:szCs w:val="24"/>
              </w:rPr>
            </w:pPr>
            <w:ins w:id="110" w:author="charan" w:date="2014-04-05T10:52:00Z">
              <w:r>
                <w:rPr>
                  <w:rFonts w:asciiTheme="minorHAnsi" w:hAnsiTheme="minorHAnsi" w:cs="CMR10"/>
                  <w:sz w:val="24"/>
                  <w:szCs w:val="24"/>
                </w:rPr>
                <w:t>Completed</w:t>
              </w:r>
            </w:ins>
          </w:p>
        </w:tc>
        <w:tc>
          <w:tcPr>
            <w:tcW w:w="1289" w:type="dxa"/>
            <w:tcPrChange w:id="111" w:author="charan" w:date="2014-04-05T11:22:00Z">
              <w:tcPr>
                <w:tcW w:w="1289" w:type="dxa"/>
              </w:tcPr>
            </w:tcPrChange>
          </w:tcPr>
          <w:p w:rsidR="007538C7" w:rsidRDefault="007538C7">
            <w:pPr>
              <w:pStyle w:val="DefaultStyle"/>
              <w:rPr>
                <w:ins w:id="112" w:author="charan" w:date="2014-04-05T11:22:00Z"/>
                <w:rFonts w:asciiTheme="minorHAnsi" w:hAnsiTheme="minorHAnsi" w:cs="CMR10"/>
                <w:sz w:val="24"/>
                <w:szCs w:val="24"/>
              </w:rPr>
            </w:pPr>
          </w:p>
        </w:tc>
      </w:tr>
      <w:tr w:rsidR="007538C7" w:rsidRPr="00D0322D" w:rsidTr="007538C7">
        <w:trPr>
          <w:ins w:id="113" w:author="charan" w:date="2014-04-05T10:38:00Z"/>
        </w:trPr>
        <w:tc>
          <w:tcPr>
            <w:tcW w:w="1977" w:type="dxa"/>
            <w:tcPrChange w:id="114" w:author="charan" w:date="2014-04-05T11:22:00Z">
              <w:tcPr>
                <w:tcW w:w="1977" w:type="dxa"/>
              </w:tcPr>
            </w:tcPrChange>
          </w:tcPr>
          <w:p w:rsidR="007538C7" w:rsidRPr="00F80775" w:rsidRDefault="007538C7">
            <w:pPr>
              <w:pStyle w:val="DefaultStyle"/>
              <w:rPr>
                <w:ins w:id="115" w:author="charan" w:date="2014-04-05T10:38:00Z"/>
                <w:rFonts w:asciiTheme="minorHAnsi" w:hAnsiTheme="minorHAnsi" w:cs="CMR10"/>
                <w:sz w:val="24"/>
                <w:szCs w:val="24"/>
              </w:rPr>
            </w:pPr>
            <w:proofErr w:type="spellStart"/>
            <w:ins w:id="116" w:author="charan" w:date="2014-04-05T10:39:00Z">
              <w:r w:rsidRPr="00F80775">
                <w:rPr>
                  <w:rFonts w:asciiTheme="minorHAnsi" w:hAnsiTheme="minorHAnsi" w:cs="CMR10"/>
                  <w:sz w:val="24"/>
                  <w:szCs w:val="24"/>
                </w:rPr>
                <w:t>Balmukund</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Agarwal</w:t>
              </w:r>
            </w:ins>
            <w:proofErr w:type="spellEnd"/>
          </w:p>
        </w:tc>
        <w:tc>
          <w:tcPr>
            <w:tcW w:w="3779" w:type="dxa"/>
            <w:tcPrChange w:id="117" w:author="charan" w:date="2014-04-05T11:22:00Z">
              <w:tcPr>
                <w:tcW w:w="3779" w:type="dxa"/>
              </w:tcPr>
            </w:tcPrChange>
          </w:tcPr>
          <w:p w:rsidR="007538C7" w:rsidRPr="00F80775" w:rsidRDefault="007538C7">
            <w:pPr>
              <w:pStyle w:val="DefaultStyle"/>
              <w:rPr>
                <w:ins w:id="118" w:author="charan" w:date="2014-04-05T10:38:00Z"/>
                <w:rFonts w:asciiTheme="minorHAnsi" w:hAnsiTheme="minorHAnsi" w:cs="CMR10"/>
                <w:sz w:val="24"/>
                <w:szCs w:val="24"/>
              </w:rPr>
            </w:pPr>
            <w:ins w:id="119" w:author="charan" w:date="2014-04-05T10:44:00Z">
              <w:r w:rsidRPr="00F80775">
                <w:rPr>
                  <w:rFonts w:asciiTheme="minorHAnsi" w:hAnsiTheme="minorHAnsi" w:cs="CMR10"/>
                  <w:sz w:val="24"/>
                  <w:szCs w:val="24"/>
                </w:rPr>
                <w:t>Dynamic bus tracking in provide real time information</w:t>
              </w:r>
            </w:ins>
          </w:p>
        </w:tc>
        <w:tc>
          <w:tcPr>
            <w:tcW w:w="1153" w:type="dxa"/>
            <w:tcPrChange w:id="120" w:author="charan" w:date="2014-04-05T11:22:00Z">
              <w:tcPr>
                <w:tcW w:w="1153" w:type="dxa"/>
              </w:tcPr>
            </w:tcPrChange>
          </w:tcPr>
          <w:p w:rsidR="007538C7" w:rsidRPr="00F80775" w:rsidRDefault="007538C7">
            <w:pPr>
              <w:pStyle w:val="DefaultStyle"/>
              <w:rPr>
                <w:ins w:id="121" w:author="charan" w:date="2014-04-05T10:38:00Z"/>
                <w:rFonts w:asciiTheme="minorHAnsi" w:hAnsiTheme="minorHAnsi" w:cs="CMR10"/>
                <w:sz w:val="24"/>
                <w:szCs w:val="24"/>
              </w:rPr>
            </w:pPr>
            <w:ins w:id="122" w:author="charan" w:date="2014-04-05T10:40:00Z">
              <w:r w:rsidRPr="00F80775">
                <w:rPr>
                  <w:rFonts w:asciiTheme="minorHAnsi" w:hAnsiTheme="minorHAnsi" w:cs="CMR10"/>
                  <w:sz w:val="24"/>
                  <w:szCs w:val="24"/>
                </w:rPr>
                <w:t>3</w:t>
              </w:r>
            </w:ins>
          </w:p>
        </w:tc>
        <w:tc>
          <w:tcPr>
            <w:tcW w:w="1289" w:type="dxa"/>
            <w:tcPrChange w:id="123" w:author="charan" w:date="2014-04-05T11:22:00Z">
              <w:tcPr>
                <w:tcW w:w="889" w:type="dxa"/>
              </w:tcPr>
            </w:tcPrChange>
          </w:tcPr>
          <w:p w:rsidR="007538C7" w:rsidRPr="00F80775" w:rsidRDefault="007538C7">
            <w:pPr>
              <w:pStyle w:val="DefaultStyle"/>
              <w:rPr>
                <w:ins w:id="124" w:author="charan" w:date="2014-04-05T10:51:00Z"/>
                <w:rFonts w:asciiTheme="minorHAnsi" w:hAnsiTheme="minorHAnsi" w:cs="CMR10"/>
                <w:sz w:val="24"/>
                <w:szCs w:val="24"/>
              </w:rPr>
            </w:pPr>
            <w:ins w:id="125" w:author="charan" w:date="2014-04-05T10:52:00Z">
              <w:r>
                <w:rPr>
                  <w:rFonts w:asciiTheme="minorHAnsi" w:hAnsiTheme="minorHAnsi" w:cs="CMR10"/>
                  <w:sz w:val="24"/>
                  <w:szCs w:val="24"/>
                </w:rPr>
                <w:t>Completed</w:t>
              </w:r>
            </w:ins>
          </w:p>
        </w:tc>
        <w:tc>
          <w:tcPr>
            <w:tcW w:w="1289" w:type="dxa"/>
            <w:tcPrChange w:id="126" w:author="charan" w:date="2014-04-05T11:22:00Z">
              <w:tcPr>
                <w:tcW w:w="1289" w:type="dxa"/>
              </w:tcPr>
            </w:tcPrChange>
          </w:tcPr>
          <w:p w:rsidR="007538C7" w:rsidRDefault="007538C7">
            <w:pPr>
              <w:pStyle w:val="DefaultStyle"/>
              <w:rPr>
                <w:ins w:id="127" w:author="charan" w:date="2014-04-05T11:22:00Z"/>
                <w:rFonts w:asciiTheme="minorHAnsi" w:hAnsiTheme="minorHAnsi" w:cs="CMR10"/>
                <w:sz w:val="24"/>
                <w:szCs w:val="24"/>
              </w:rPr>
            </w:pPr>
          </w:p>
        </w:tc>
      </w:tr>
    </w:tbl>
    <w:p w:rsidR="008C5D39" w:rsidRPr="001E3472" w:rsidDel="00F80775" w:rsidRDefault="00B44C92">
      <w:pPr>
        <w:pStyle w:val="DefaultStyle"/>
        <w:rPr>
          <w:del w:id="128" w:author="charan" w:date="2014-04-05T10:45:00Z"/>
          <w:rFonts w:asciiTheme="minorHAnsi" w:hAnsiTheme="minorHAnsi"/>
          <w:sz w:val="24"/>
          <w:szCs w:val="24"/>
        </w:rPr>
      </w:pPr>
      <w:del w:id="129" w:author="charan" w:date="2014-04-05T10:45:00Z">
        <w:r w:rsidRPr="001E3472" w:rsidDel="00F80775">
          <w:rPr>
            <w:rFonts w:asciiTheme="minorHAnsi" w:hAnsiTheme="minorHAnsi" w:cs="CMR10"/>
            <w:b/>
            <w:sz w:val="24"/>
            <w:szCs w:val="24"/>
          </w:rPr>
          <w:delText xml:space="preserve"> Soumit Das:</w:delText>
        </w:r>
        <w:r w:rsidRPr="001E3472" w:rsidDel="00F80775">
          <w:rPr>
            <w:rFonts w:asciiTheme="minorHAnsi" w:hAnsiTheme="minorHAnsi" w:cs="CMR10"/>
            <w:sz w:val="24"/>
            <w:szCs w:val="24"/>
          </w:rPr>
          <w:delText xml:space="preserve"> 3 hours.</w:delText>
        </w:r>
      </w:del>
    </w:p>
    <w:p w:rsidR="008C5D39" w:rsidRPr="001E3472" w:rsidDel="00F80775" w:rsidRDefault="00B44C92">
      <w:pPr>
        <w:pStyle w:val="DefaultStyle"/>
        <w:rPr>
          <w:del w:id="130" w:author="charan" w:date="2014-04-05T10:45:00Z"/>
          <w:rFonts w:asciiTheme="minorHAnsi" w:hAnsiTheme="minorHAnsi"/>
          <w:sz w:val="24"/>
          <w:szCs w:val="24"/>
        </w:rPr>
      </w:pPr>
      <w:del w:id="131" w:author="charan" w:date="2014-04-05T10:45:00Z">
        <w:r w:rsidRPr="001E3472" w:rsidDel="00F80775">
          <w:rPr>
            <w:rFonts w:asciiTheme="minorHAnsi" w:hAnsiTheme="minorHAnsi" w:cs="CMR10"/>
            <w:b/>
            <w:sz w:val="24"/>
            <w:szCs w:val="24"/>
          </w:rPr>
          <w:delText xml:space="preserve"> Charan Shetty</w:delText>
        </w:r>
        <w:r w:rsidRPr="001E3472" w:rsidDel="00F80775">
          <w:rPr>
            <w:rFonts w:asciiTheme="minorHAnsi" w:hAnsiTheme="minorHAnsi" w:cs="CMR10"/>
            <w:sz w:val="24"/>
            <w:szCs w:val="24"/>
          </w:rPr>
          <w:delText>: 3 hours.</w:delText>
        </w:r>
      </w:del>
    </w:p>
    <w:p w:rsidR="008C5D39" w:rsidRPr="001E3472" w:rsidDel="00F80775" w:rsidRDefault="00B44C92">
      <w:pPr>
        <w:pStyle w:val="DefaultStyle"/>
        <w:rPr>
          <w:del w:id="132" w:author="charan" w:date="2014-04-05T10:45:00Z"/>
          <w:rFonts w:asciiTheme="minorHAnsi" w:hAnsiTheme="minorHAnsi"/>
          <w:sz w:val="24"/>
          <w:szCs w:val="24"/>
        </w:rPr>
      </w:pPr>
      <w:del w:id="133" w:author="charan" w:date="2014-04-05T10:45:00Z">
        <w:r w:rsidRPr="001E3472" w:rsidDel="00F80775">
          <w:rPr>
            <w:rFonts w:asciiTheme="minorHAnsi" w:hAnsiTheme="minorHAnsi" w:cs="CMR10"/>
            <w:b/>
            <w:sz w:val="24"/>
            <w:szCs w:val="24"/>
          </w:rPr>
          <w:delText xml:space="preserve"> Joshi Dnyanesh Madhav:</w:delText>
        </w:r>
        <w:r w:rsidRPr="001E3472" w:rsidDel="00F80775">
          <w:rPr>
            <w:rFonts w:asciiTheme="minorHAnsi" w:hAnsiTheme="minorHAnsi" w:cs="CMR10"/>
            <w:sz w:val="24"/>
            <w:szCs w:val="24"/>
          </w:rPr>
          <w:delText xml:space="preserve"> 3 hours</w:delText>
        </w:r>
      </w:del>
    </w:p>
    <w:p w:rsidR="008C5D39" w:rsidRPr="001E3472" w:rsidDel="00F80775" w:rsidRDefault="00B44C92">
      <w:pPr>
        <w:pStyle w:val="DefaultStyle"/>
        <w:rPr>
          <w:del w:id="134" w:author="charan" w:date="2014-04-05T10:45:00Z"/>
          <w:rFonts w:asciiTheme="minorHAnsi" w:hAnsiTheme="minorHAnsi"/>
          <w:sz w:val="24"/>
          <w:szCs w:val="24"/>
        </w:rPr>
      </w:pPr>
      <w:del w:id="135" w:author="charan" w:date="2014-04-05T10:45:00Z">
        <w:r w:rsidRPr="001E3472" w:rsidDel="00F80775">
          <w:rPr>
            <w:rFonts w:asciiTheme="minorHAnsi" w:hAnsiTheme="minorHAnsi" w:cs="CMR10"/>
            <w:b/>
            <w:sz w:val="24"/>
            <w:szCs w:val="24"/>
          </w:rPr>
          <w:delText xml:space="preserve"> Balmukund Agarwal:</w:delText>
        </w:r>
        <w:r w:rsidRPr="001E3472" w:rsidDel="00F80775">
          <w:rPr>
            <w:rFonts w:asciiTheme="minorHAnsi" w:hAnsiTheme="minorHAnsi" w:cs="CMR10"/>
            <w:sz w:val="24"/>
            <w:szCs w:val="24"/>
          </w:rPr>
          <w:delText xml:space="preserve"> 3 hours.</w:delText>
        </w:r>
      </w:del>
    </w:p>
    <w:p w:rsidR="008C5D39" w:rsidRPr="001E3472" w:rsidDel="00F80775" w:rsidRDefault="008C5D39">
      <w:pPr>
        <w:pStyle w:val="DefaultStyle"/>
        <w:rPr>
          <w:del w:id="136" w:author="charan" w:date="2014-04-05T10:47:00Z"/>
          <w:rFonts w:asciiTheme="minorHAnsi" w:hAnsiTheme="minorHAnsi"/>
        </w:rPr>
      </w:pPr>
    </w:p>
    <w:p w:rsidR="008C5D39" w:rsidRPr="001E3472" w:rsidDel="00F80775" w:rsidRDefault="00B44C92">
      <w:pPr>
        <w:pStyle w:val="DefaultStyle"/>
        <w:rPr>
          <w:del w:id="137" w:author="charan" w:date="2014-04-05T10:48:00Z"/>
          <w:rFonts w:asciiTheme="minorHAnsi" w:hAnsiTheme="minorHAnsi"/>
          <w:sz w:val="24"/>
          <w:szCs w:val="24"/>
        </w:rPr>
      </w:pPr>
      <w:r w:rsidRPr="001E3472">
        <w:rPr>
          <w:rFonts w:asciiTheme="minorHAnsi" w:hAnsiTheme="minorHAnsi"/>
          <w:sz w:val="24"/>
          <w:szCs w:val="24"/>
        </w:rPr>
        <w:t xml:space="preserve">3. </w:t>
      </w:r>
      <w:r w:rsidRPr="001E3472">
        <w:rPr>
          <w:rFonts w:asciiTheme="minorHAnsi" w:hAnsiTheme="minorHAnsi" w:cs="CMR10"/>
          <w:b/>
          <w:sz w:val="24"/>
          <w:szCs w:val="24"/>
        </w:rPr>
        <w:t xml:space="preserve">Plan for next week (member wise): </w:t>
      </w:r>
      <w:del w:id="138" w:author="charan" w:date="2014-04-05T10:47:00Z">
        <w:r w:rsidRPr="001E3472" w:rsidDel="00F80775">
          <w:rPr>
            <w:rFonts w:asciiTheme="minorHAnsi" w:hAnsiTheme="minorHAnsi" w:cs="CMR10"/>
            <w:sz w:val="24"/>
            <w:szCs w:val="24"/>
          </w:rPr>
          <w:delText xml:space="preserve">we have to do a </w:delText>
        </w:r>
      </w:del>
      <w:ins w:id="139" w:author="charan" w:date="2014-04-05T10:47:00Z">
        <w:r w:rsidR="00F80775">
          <w:rPr>
            <w:rFonts w:asciiTheme="minorHAnsi" w:hAnsiTheme="minorHAnsi" w:cs="CMR10"/>
            <w:sz w:val="24"/>
            <w:szCs w:val="24"/>
          </w:rPr>
          <w:t xml:space="preserve"> Need to come up</w:t>
        </w:r>
      </w:ins>
      <w:ins w:id="140" w:author="charan" w:date="2014-04-05T10:48:00Z">
        <w:r w:rsidR="00F80775">
          <w:rPr>
            <w:rFonts w:asciiTheme="minorHAnsi" w:hAnsiTheme="minorHAnsi" w:cs="CMR10"/>
            <w:sz w:val="24"/>
            <w:szCs w:val="24"/>
          </w:rPr>
          <w:t xml:space="preserve"> with a plan on </w:t>
        </w:r>
      </w:ins>
      <w:ins w:id="141" w:author="charan" w:date="2014-04-05T10:47:00Z">
        <w:r w:rsidR="00F80775">
          <w:rPr>
            <w:rFonts w:asciiTheme="minorHAnsi" w:hAnsiTheme="minorHAnsi" w:cs="CMR10"/>
            <w:sz w:val="24"/>
            <w:szCs w:val="24"/>
          </w:rPr>
          <w:t>S</w:t>
        </w:r>
      </w:ins>
      <w:del w:id="142" w:author="charan" w:date="2014-04-05T10:47:00Z">
        <w:r w:rsidRPr="001E3472" w:rsidDel="00F80775">
          <w:rPr>
            <w:rFonts w:asciiTheme="minorHAnsi" w:hAnsiTheme="minorHAnsi" w:cs="CMR10"/>
            <w:sz w:val="24"/>
            <w:szCs w:val="24"/>
          </w:rPr>
          <w:delText>s</w:delText>
        </w:r>
      </w:del>
      <w:r w:rsidRPr="001E3472">
        <w:rPr>
          <w:rFonts w:asciiTheme="minorHAnsi" w:hAnsiTheme="minorHAnsi" w:cs="CMR10"/>
          <w:sz w:val="24"/>
          <w:szCs w:val="24"/>
        </w:rPr>
        <w:t xml:space="preserve">urvey </w:t>
      </w:r>
      <w:ins w:id="143" w:author="charan" w:date="2014-04-05T10:48:00Z">
        <w:r w:rsidR="00F80775">
          <w:rPr>
            <w:rFonts w:asciiTheme="minorHAnsi" w:hAnsiTheme="minorHAnsi" w:cs="CMR10"/>
            <w:sz w:val="24"/>
            <w:szCs w:val="24"/>
          </w:rPr>
          <w:t xml:space="preserve">of </w:t>
        </w:r>
      </w:ins>
      <w:del w:id="144" w:author="charan" w:date="2014-04-05T10:48:00Z">
        <w:r w:rsidRPr="001E3472" w:rsidDel="00F80775">
          <w:rPr>
            <w:rFonts w:asciiTheme="minorHAnsi" w:hAnsiTheme="minorHAnsi" w:cs="CMR10"/>
            <w:sz w:val="24"/>
            <w:szCs w:val="24"/>
          </w:rPr>
          <w:delText>on</w:delText>
        </w:r>
      </w:del>
      <w:r w:rsidRPr="001E3472">
        <w:rPr>
          <w:rFonts w:asciiTheme="minorHAnsi" w:hAnsiTheme="minorHAnsi" w:cs="CMR10"/>
          <w:sz w:val="24"/>
          <w:szCs w:val="24"/>
        </w:rPr>
        <w:t xml:space="preserve"> “</w:t>
      </w:r>
      <w:ins w:id="145" w:author="charan" w:date="2014-04-05T10:47:00Z">
        <w:r w:rsidR="00F80775">
          <w:rPr>
            <w:rFonts w:asciiTheme="minorHAnsi" w:hAnsiTheme="minorHAnsi" w:cs="CMR10"/>
            <w:sz w:val="24"/>
            <w:szCs w:val="24"/>
          </w:rPr>
          <w:t>B</w:t>
        </w:r>
      </w:ins>
      <w:del w:id="146" w:author="charan" w:date="2014-04-05T10:47:00Z">
        <w:r w:rsidRPr="001E3472" w:rsidDel="00F80775">
          <w:rPr>
            <w:rFonts w:asciiTheme="minorHAnsi" w:hAnsiTheme="minorHAnsi" w:cs="CMR10"/>
            <w:sz w:val="24"/>
            <w:szCs w:val="24"/>
          </w:rPr>
          <w:delText>b</w:delText>
        </w:r>
      </w:del>
      <w:r w:rsidRPr="001E3472">
        <w:rPr>
          <w:rFonts w:asciiTheme="minorHAnsi" w:hAnsiTheme="minorHAnsi" w:cs="CMR10"/>
          <w:sz w:val="24"/>
          <w:szCs w:val="24"/>
        </w:rPr>
        <w:t>us Transportation System”</w:t>
      </w:r>
      <w:ins w:id="147" w:author="charan" w:date="2014-04-05T10:48:00Z">
        <w:r w:rsidR="00F80775">
          <w:rPr>
            <w:rFonts w:asciiTheme="minorHAnsi" w:hAnsiTheme="minorHAnsi" w:cs="CMR10"/>
            <w:sz w:val="24"/>
            <w:szCs w:val="24"/>
          </w:rPr>
          <w:t xml:space="preserve"> specifically in </w:t>
        </w:r>
        <w:proofErr w:type="gramStart"/>
        <w:r w:rsidR="00F80775">
          <w:rPr>
            <w:rFonts w:asciiTheme="minorHAnsi" w:hAnsiTheme="minorHAnsi" w:cs="CMR10"/>
            <w:sz w:val="24"/>
            <w:szCs w:val="24"/>
          </w:rPr>
          <w:t xml:space="preserve">Bangalore </w:t>
        </w:r>
      </w:ins>
      <w:r w:rsidRPr="001E3472">
        <w:rPr>
          <w:rFonts w:asciiTheme="minorHAnsi" w:hAnsiTheme="minorHAnsi" w:cs="CMR10"/>
          <w:sz w:val="24"/>
          <w:szCs w:val="24"/>
        </w:rPr>
        <w:t>.</w:t>
      </w:r>
      <w:proofErr w:type="gramEnd"/>
      <w:ins w:id="148" w:author="charan" w:date="2014-04-05T10:48:00Z">
        <w:r w:rsidR="00F80775" w:rsidRPr="001E3472" w:rsidDel="00F80775">
          <w:rPr>
            <w:rFonts w:asciiTheme="minorHAnsi" w:hAnsiTheme="minorHAnsi" w:cs="CMR10"/>
            <w:sz w:val="24"/>
            <w:szCs w:val="24"/>
          </w:rPr>
          <w:t xml:space="preserve"> </w:t>
        </w:r>
      </w:ins>
      <w:del w:id="149" w:author="charan" w:date="2014-04-05T10:48:00Z">
        <w:r w:rsidRPr="001E3472" w:rsidDel="00F80775">
          <w:rPr>
            <w:rFonts w:asciiTheme="minorHAnsi" w:hAnsiTheme="minorHAnsi" w:cs="CMR10"/>
            <w:sz w:val="24"/>
            <w:szCs w:val="24"/>
          </w:rPr>
          <w:delText xml:space="preserve"> For that we will send some survey questions to madam. </w:delText>
        </w:r>
      </w:del>
      <w:ins w:id="150" w:author="charan" w:date="2014-04-05T10:48:00Z">
        <w:r w:rsidR="00F80775">
          <w:rPr>
            <w:rFonts w:asciiTheme="minorHAnsi" w:hAnsiTheme="minorHAnsi" w:cs="CMR10"/>
            <w:sz w:val="24"/>
            <w:szCs w:val="24"/>
          </w:rPr>
          <w:t>The Survey questions will be discussed in next meet.</w:t>
        </w:r>
      </w:ins>
    </w:p>
    <w:p w:rsidR="008C5D39" w:rsidRPr="001E3472" w:rsidRDefault="00B44C92">
      <w:pPr>
        <w:pStyle w:val="DefaultStyle"/>
        <w:rPr>
          <w:rFonts w:asciiTheme="minorHAnsi" w:hAnsiTheme="minorHAnsi"/>
          <w:sz w:val="24"/>
          <w:szCs w:val="24"/>
        </w:rPr>
      </w:pPr>
      <w:r w:rsidRPr="001E3472">
        <w:rPr>
          <w:rFonts w:asciiTheme="minorHAnsi" w:hAnsiTheme="minorHAnsi"/>
          <w:sz w:val="24"/>
          <w:szCs w:val="24"/>
        </w:rPr>
        <w:t xml:space="preserve">4. </w:t>
      </w:r>
      <w:r w:rsidRPr="001E3472">
        <w:rPr>
          <w:rFonts w:asciiTheme="minorHAnsi" w:hAnsiTheme="minorHAnsi" w:cs="CMR10"/>
          <w:b/>
          <w:sz w:val="24"/>
          <w:szCs w:val="24"/>
        </w:rPr>
        <w:t>Total time spent till now (in hours): 12 hours.</w:t>
      </w:r>
    </w:p>
    <w:p w:rsidR="008C5D39" w:rsidRPr="001E3472" w:rsidRDefault="00B44C92">
      <w:pPr>
        <w:pStyle w:val="DefaultStyle"/>
        <w:rPr>
          <w:rFonts w:asciiTheme="minorHAnsi" w:hAnsiTheme="minorHAnsi"/>
          <w:sz w:val="24"/>
          <w:szCs w:val="24"/>
        </w:rPr>
      </w:pPr>
      <w:r w:rsidRPr="001E3472">
        <w:rPr>
          <w:rFonts w:asciiTheme="minorHAnsi" w:hAnsiTheme="minorHAnsi"/>
          <w:sz w:val="24"/>
          <w:szCs w:val="24"/>
        </w:rPr>
        <w:t xml:space="preserve">5. </w:t>
      </w:r>
      <w:r w:rsidRPr="001E3472">
        <w:rPr>
          <w:rFonts w:asciiTheme="minorHAnsi" w:hAnsiTheme="minorHAnsi" w:cs="CMR10"/>
          <w:b/>
          <w:sz w:val="24"/>
          <w:szCs w:val="24"/>
        </w:rPr>
        <w:t>Estimated total remaining time (in hours): 468 hours.</w:t>
      </w:r>
    </w:p>
    <w:p w:rsidR="008C5D39" w:rsidRPr="001E3472" w:rsidRDefault="00B44C92">
      <w:pPr>
        <w:pStyle w:val="DefaultStyle"/>
        <w:spacing w:after="0" w:line="100" w:lineRule="atLeast"/>
        <w:rPr>
          <w:rFonts w:asciiTheme="minorHAnsi" w:hAnsiTheme="minorHAnsi"/>
          <w:sz w:val="24"/>
          <w:szCs w:val="24"/>
        </w:rPr>
      </w:pPr>
      <w:r w:rsidRPr="001E3472">
        <w:rPr>
          <w:rFonts w:asciiTheme="minorHAnsi" w:hAnsiTheme="minorHAnsi"/>
          <w:sz w:val="24"/>
          <w:szCs w:val="24"/>
        </w:rPr>
        <w:t xml:space="preserve">6. </w:t>
      </w:r>
      <w:r w:rsidRPr="001E3472">
        <w:rPr>
          <w:rFonts w:asciiTheme="minorHAnsi" w:hAnsiTheme="minorHAnsi" w:cs="CMR10"/>
          <w:b/>
          <w:sz w:val="24"/>
          <w:szCs w:val="24"/>
        </w:rPr>
        <w:t>Status with respect to the project management report (ahead of schedule/as-per-plan/slippage) and reasons, if delayed</w:t>
      </w:r>
      <w:r w:rsidRPr="001E3472">
        <w:rPr>
          <w:rFonts w:asciiTheme="minorHAnsi" w:hAnsiTheme="minorHAnsi" w:cs="CMR10"/>
          <w:sz w:val="24"/>
          <w:szCs w:val="24"/>
        </w:rPr>
        <w:t>:</w:t>
      </w:r>
    </w:p>
    <w:p w:rsidR="008C5D39" w:rsidRPr="001E3472" w:rsidRDefault="008C5D39">
      <w:pPr>
        <w:pStyle w:val="DefaultStyle"/>
        <w:rPr>
          <w:rFonts w:asciiTheme="minorHAnsi" w:hAnsiTheme="minorHAnsi"/>
        </w:rPr>
      </w:pPr>
    </w:p>
    <w:p w:rsidR="008C5D39" w:rsidRPr="001E3472" w:rsidRDefault="00B44C92">
      <w:pPr>
        <w:pStyle w:val="DefaultStyle"/>
        <w:rPr>
          <w:rFonts w:asciiTheme="minorHAnsi" w:hAnsiTheme="minorHAnsi"/>
          <w:sz w:val="24"/>
          <w:szCs w:val="24"/>
        </w:rPr>
      </w:pPr>
      <w:r w:rsidRPr="001E3472">
        <w:rPr>
          <w:rFonts w:asciiTheme="minorHAnsi" w:hAnsiTheme="minorHAnsi"/>
          <w:sz w:val="24"/>
          <w:szCs w:val="24"/>
        </w:rPr>
        <w:lastRenderedPageBreak/>
        <w:t xml:space="preserve">7. </w:t>
      </w:r>
      <w:r w:rsidRPr="001E3472">
        <w:rPr>
          <w:rFonts w:asciiTheme="minorHAnsi" w:hAnsiTheme="minorHAnsi" w:cs="CMR10"/>
          <w:b/>
          <w:sz w:val="24"/>
          <w:szCs w:val="24"/>
        </w:rPr>
        <w:t>Problems faced related to the project, if any</w:t>
      </w:r>
      <w:r w:rsidRPr="001E3472">
        <w:rPr>
          <w:rFonts w:asciiTheme="minorHAnsi" w:hAnsiTheme="minorHAnsi" w:cs="CMR10"/>
          <w:sz w:val="24"/>
          <w:szCs w:val="24"/>
        </w:rPr>
        <w:t xml:space="preserve">: Problem faced at the time of survey. </w:t>
      </w:r>
    </w:p>
    <w:p w:rsidR="008C5D39" w:rsidRPr="001E3472" w:rsidRDefault="008C5D39">
      <w:pPr>
        <w:pStyle w:val="DefaultStyle"/>
        <w:rPr>
          <w:ins w:id="151" w:author="Bidisha" w:date="2014-04-05T09:50:00Z"/>
          <w:rFonts w:asciiTheme="minorHAnsi" w:hAnsiTheme="minorHAnsi"/>
        </w:rPr>
      </w:pPr>
    </w:p>
    <w:p w:rsidR="00880B9B" w:rsidRPr="001E3472" w:rsidRDefault="00880B9B" w:rsidP="00880B9B">
      <w:pPr>
        <w:pStyle w:val="DefaultStyle"/>
        <w:rPr>
          <w:ins w:id="152" w:author="Bidisha" w:date="2014-04-05T09:50:00Z"/>
          <w:rFonts w:asciiTheme="minorHAnsi" w:hAnsiTheme="minorHAnsi"/>
        </w:rPr>
      </w:pPr>
      <w:ins w:id="153" w:author="Bidisha" w:date="2014-04-05T09:50:00Z">
        <w:r w:rsidRPr="001E3472">
          <w:rPr>
            <w:rFonts w:asciiTheme="minorHAnsi" w:hAnsiTheme="minorHAnsi"/>
          </w:rPr>
          <w:t>Why is the report incomplete?</w:t>
        </w:r>
      </w:ins>
    </w:p>
    <w:p w:rsidR="00880B9B" w:rsidRPr="001E3472" w:rsidRDefault="00880B9B">
      <w:pPr>
        <w:pStyle w:val="DefaultStyle"/>
        <w:numPr>
          <w:ilvl w:val="0"/>
          <w:numId w:val="6"/>
        </w:numPr>
        <w:rPr>
          <w:ins w:id="154" w:author="Bidisha" w:date="2014-04-05T09:53:00Z"/>
          <w:rFonts w:asciiTheme="minorHAnsi" w:hAnsiTheme="minorHAnsi"/>
        </w:rPr>
        <w:pPrChange w:id="155" w:author="Bidisha" w:date="2014-04-05T09:53:00Z">
          <w:pPr>
            <w:pStyle w:val="DefaultStyle"/>
          </w:pPr>
        </w:pPrChange>
      </w:pPr>
      <w:commentRangeStart w:id="156"/>
      <w:ins w:id="157" w:author="Bidisha" w:date="2014-04-05T09:50:00Z">
        <w:r w:rsidRPr="001E3472">
          <w:rPr>
            <w:rFonts w:asciiTheme="minorHAnsi" w:hAnsiTheme="minorHAnsi"/>
          </w:rPr>
          <w:t>Please add the details of preparing survey questionnaires, discussing the draft questionnaire in class, conducting the survey, problems faced in the survey, how did you overcome those challenges, how much time you spent, the areas you covered, the number of respondents, analysis of the survey data, presentation of the findings in the class</w:t>
        </w:r>
      </w:ins>
      <w:ins w:id="158" w:author="Bidisha" w:date="2014-04-05T09:53:00Z">
        <w:r w:rsidRPr="001E3472">
          <w:rPr>
            <w:rFonts w:asciiTheme="minorHAnsi" w:hAnsiTheme="minorHAnsi"/>
          </w:rPr>
          <w:t>.</w:t>
        </w:r>
      </w:ins>
    </w:p>
    <w:p w:rsidR="00880B9B" w:rsidRPr="001E3472" w:rsidRDefault="00880B9B">
      <w:pPr>
        <w:pStyle w:val="DefaultStyle"/>
        <w:numPr>
          <w:ilvl w:val="0"/>
          <w:numId w:val="6"/>
        </w:numPr>
        <w:rPr>
          <w:ins w:id="159" w:author="Bidisha" w:date="2014-04-05T09:55:00Z"/>
          <w:rFonts w:asciiTheme="minorHAnsi" w:hAnsiTheme="minorHAnsi"/>
        </w:rPr>
        <w:pPrChange w:id="160" w:author="Bidisha" w:date="2014-04-05T09:53:00Z">
          <w:pPr>
            <w:pStyle w:val="DefaultStyle"/>
          </w:pPr>
        </w:pPrChange>
      </w:pPr>
      <w:ins w:id="161" w:author="Bidisha" w:date="2014-04-05T09:53:00Z">
        <w:r w:rsidRPr="001E3472">
          <w:rPr>
            <w:rFonts w:asciiTheme="minorHAnsi" w:hAnsiTheme="minorHAnsi"/>
          </w:rPr>
          <w:t xml:space="preserve">Add the </w:t>
        </w:r>
      </w:ins>
      <w:ins w:id="162" w:author="Bidisha" w:date="2014-04-05T09:54:00Z">
        <w:r w:rsidR="00711481" w:rsidRPr="001E3472">
          <w:rPr>
            <w:rFonts w:asciiTheme="minorHAnsi" w:hAnsiTheme="minorHAnsi"/>
          </w:rPr>
          <w:t xml:space="preserve">secondary literature review and documentation of readings given to you in the class. You </w:t>
        </w:r>
      </w:ins>
      <w:ins w:id="163" w:author="Bidisha" w:date="2014-04-05T09:55:00Z">
        <w:r w:rsidR="00711481" w:rsidRPr="001E3472">
          <w:rPr>
            <w:rFonts w:asciiTheme="minorHAnsi" w:hAnsiTheme="minorHAnsi"/>
          </w:rPr>
          <w:t>are expected to present the summary of findings from these readings in the class.</w:t>
        </w:r>
      </w:ins>
    </w:p>
    <w:commentRangeEnd w:id="156"/>
    <w:p w:rsidR="00711481" w:rsidRPr="001E3472" w:rsidRDefault="00711481">
      <w:pPr>
        <w:pStyle w:val="DefaultStyle"/>
        <w:numPr>
          <w:ilvl w:val="0"/>
          <w:numId w:val="6"/>
        </w:numPr>
        <w:rPr>
          <w:ins w:id="164" w:author="Bidisha" w:date="2014-04-05T09:56:00Z"/>
          <w:rFonts w:asciiTheme="minorHAnsi" w:hAnsiTheme="minorHAnsi"/>
          <w:rPrChange w:id="165" w:author="charan" w:date="2014-04-05T10:21:00Z">
            <w:rPr>
              <w:ins w:id="166" w:author="Bidisha" w:date="2014-04-05T09:56:00Z"/>
            </w:rPr>
          </w:rPrChange>
        </w:rPr>
        <w:pPrChange w:id="167" w:author="Bidisha" w:date="2014-04-05T09:53:00Z">
          <w:pPr>
            <w:pStyle w:val="DefaultStyle"/>
          </w:pPr>
        </w:pPrChange>
      </w:pPr>
      <w:ins w:id="168" w:author="Bidisha" w:date="2014-04-05T09:58:00Z">
        <w:r w:rsidRPr="001E3472">
          <w:rPr>
            <w:rStyle w:val="CommentReference"/>
            <w:rFonts w:asciiTheme="minorHAnsi" w:eastAsiaTheme="minorEastAsia" w:hAnsiTheme="minorHAnsi" w:cstheme="minorBidi"/>
          </w:rPr>
          <w:commentReference w:id="156"/>
        </w:r>
      </w:ins>
      <w:commentRangeStart w:id="169"/>
      <w:ins w:id="170" w:author="Bidisha" w:date="2014-04-05T09:55:00Z">
        <w:r w:rsidRPr="001E3472">
          <w:rPr>
            <w:rFonts w:asciiTheme="minorHAnsi" w:hAnsiTheme="minorHAnsi"/>
            <w:rPrChange w:id="171" w:author="charan" w:date="2014-04-05T10:21:00Z">
              <w:rPr/>
            </w:rPrChange>
          </w:rPr>
          <w:t xml:space="preserve">The next step is to </w:t>
        </w:r>
      </w:ins>
      <w:ins w:id="172" w:author="Bidisha" w:date="2014-04-05T09:56:00Z">
        <w:r w:rsidRPr="001E3472">
          <w:rPr>
            <w:rFonts w:asciiTheme="minorHAnsi" w:hAnsiTheme="minorHAnsi"/>
            <w:rPrChange w:id="173" w:author="charan" w:date="2014-04-05T10:21:00Z">
              <w:rPr/>
            </w:rPrChange>
          </w:rPr>
          <w:t xml:space="preserve">document all the existing apps available for BMTC at the moment and present </w:t>
        </w:r>
        <w:proofErr w:type="gramStart"/>
        <w:r w:rsidRPr="001E3472">
          <w:rPr>
            <w:rFonts w:asciiTheme="minorHAnsi" w:hAnsiTheme="minorHAnsi"/>
            <w:rPrChange w:id="174" w:author="charan" w:date="2014-04-05T10:21:00Z">
              <w:rPr/>
            </w:rPrChange>
          </w:rPr>
          <w:t>a</w:t>
        </w:r>
        <w:proofErr w:type="gramEnd"/>
        <w:r w:rsidRPr="001E3472">
          <w:rPr>
            <w:rFonts w:asciiTheme="minorHAnsi" w:hAnsiTheme="minorHAnsi"/>
            <w:rPrChange w:id="175" w:author="charan" w:date="2014-04-05T10:21:00Z">
              <w:rPr/>
            </w:rPrChange>
          </w:rPr>
          <w:t xml:space="preserve"> overview citing the existing gaps in them.</w:t>
        </w:r>
      </w:ins>
    </w:p>
    <w:p w:rsidR="00711481" w:rsidRPr="001E3472" w:rsidRDefault="00711481">
      <w:pPr>
        <w:pStyle w:val="DefaultStyle"/>
        <w:numPr>
          <w:ilvl w:val="0"/>
          <w:numId w:val="6"/>
        </w:numPr>
        <w:rPr>
          <w:ins w:id="176" w:author="Bidisha" w:date="2014-04-05T09:53:00Z"/>
          <w:rFonts w:asciiTheme="minorHAnsi" w:hAnsiTheme="minorHAnsi"/>
          <w:rPrChange w:id="177" w:author="charan" w:date="2014-04-05T10:21:00Z">
            <w:rPr>
              <w:ins w:id="178" w:author="Bidisha" w:date="2014-04-05T09:53:00Z"/>
            </w:rPr>
          </w:rPrChange>
        </w:rPr>
        <w:pPrChange w:id="179" w:author="Bidisha" w:date="2014-04-05T09:53:00Z">
          <w:pPr>
            <w:pStyle w:val="DefaultStyle"/>
          </w:pPr>
        </w:pPrChange>
      </w:pPr>
      <w:ins w:id="180" w:author="Bidisha" w:date="2014-04-05T09:57:00Z">
        <w:r w:rsidRPr="001E3472">
          <w:rPr>
            <w:rFonts w:asciiTheme="minorHAnsi" w:hAnsiTheme="minorHAnsi"/>
            <w:rPrChange w:id="181" w:author="charan" w:date="2014-04-05T10:21:00Z">
              <w:rPr/>
            </w:rPrChange>
          </w:rPr>
          <w:t xml:space="preserve">Mention that you have already started to work on the project management documentation. </w:t>
        </w:r>
      </w:ins>
    </w:p>
    <w:commentRangeEnd w:id="169"/>
    <w:p w:rsidR="00880B9B" w:rsidRPr="001E3472" w:rsidRDefault="00711481" w:rsidP="00880B9B">
      <w:pPr>
        <w:pStyle w:val="DefaultStyle"/>
        <w:rPr>
          <w:rFonts w:asciiTheme="minorHAnsi" w:hAnsiTheme="minorHAnsi"/>
          <w:rPrChange w:id="182" w:author="charan" w:date="2014-04-05T10:21:00Z">
            <w:rPr/>
          </w:rPrChange>
        </w:rPr>
      </w:pPr>
      <w:ins w:id="183" w:author="Bidisha" w:date="2014-04-05T09:59:00Z">
        <w:r w:rsidRPr="001E3472">
          <w:rPr>
            <w:rStyle w:val="CommentReference"/>
            <w:rFonts w:asciiTheme="minorHAnsi" w:eastAsiaTheme="minorEastAsia" w:hAnsiTheme="minorHAnsi" w:cstheme="minorBidi"/>
          </w:rPr>
          <w:commentReference w:id="169"/>
        </w:r>
      </w:ins>
    </w:p>
    <w:p w:rsidR="008C5D39" w:rsidRPr="001E3472" w:rsidRDefault="008C5D39">
      <w:pPr>
        <w:pStyle w:val="DefaultStyle"/>
        <w:rPr>
          <w:rFonts w:asciiTheme="minorHAnsi" w:hAnsiTheme="minorHAnsi"/>
          <w:rPrChange w:id="184" w:author="charan" w:date="2014-04-05T10:21:00Z">
            <w:rPr/>
          </w:rPrChange>
        </w:rPr>
      </w:pPr>
    </w:p>
    <w:p w:rsidR="008C5D39" w:rsidRPr="001E3472" w:rsidRDefault="008C5D39">
      <w:pPr>
        <w:pStyle w:val="DefaultStyle"/>
        <w:rPr>
          <w:rFonts w:asciiTheme="minorHAnsi" w:hAnsiTheme="minorHAnsi"/>
          <w:rPrChange w:id="185" w:author="charan" w:date="2014-04-05T10:21:00Z">
            <w:rPr/>
          </w:rPrChange>
        </w:rPr>
      </w:pPr>
    </w:p>
    <w:p w:rsidR="008C5D39" w:rsidRPr="001E3472" w:rsidRDefault="008C5D39">
      <w:pPr>
        <w:pStyle w:val="DefaultStyle"/>
        <w:rPr>
          <w:rFonts w:asciiTheme="minorHAnsi" w:hAnsiTheme="minorHAnsi"/>
          <w:rPrChange w:id="186" w:author="charan" w:date="2014-04-05T10:21:00Z">
            <w:rPr/>
          </w:rPrChange>
        </w:rPr>
      </w:pPr>
    </w:p>
    <w:p w:rsidR="008C5D39" w:rsidRPr="001E3472" w:rsidRDefault="008C5D39">
      <w:pPr>
        <w:pStyle w:val="DefaultStyle"/>
        <w:rPr>
          <w:rFonts w:asciiTheme="minorHAnsi" w:hAnsiTheme="minorHAnsi"/>
          <w:rPrChange w:id="187" w:author="charan" w:date="2014-04-05T10:21:00Z">
            <w:rPr/>
          </w:rPrChange>
        </w:rPr>
      </w:pPr>
    </w:p>
    <w:p w:rsidR="008C5D39" w:rsidRPr="001E3472" w:rsidRDefault="008C5D39">
      <w:pPr>
        <w:pStyle w:val="DefaultStyle"/>
        <w:rPr>
          <w:rFonts w:asciiTheme="minorHAnsi" w:hAnsiTheme="minorHAnsi"/>
          <w:rPrChange w:id="188" w:author="charan" w:date="2014-04-05T10:21:00Z">
            <w:rPr/>
          </w:rPrChange>
        </w:rPr>
      </w:pPr>
    </w:p>
    <w:p w:rsidR="008C5D39" w:rsidRPr="001E3472" w:rsidRDefault="008C5D39">
      <w:pPr>
        <w:pStyle w:val="DefaultStyle"/>
        <w:rPr>
          <w:rFonts w:asciiTheme="minorHAnsi" w:hAnsiTheme="minorHAnsi"/>
          <w:rPrChange w:id="189" w:author="charan" w:date="2014-04-05T10:21:00Z">
            <w:rPr/>
          </w:rPrChange>
        </w:rPr>
      </w:pPr>
    </w:p>
    <w:p w:rsidR="008C5D39" w:rsidRPr="001E3472" w:rsidRDefault="008C5D39">
      <w:pPr>
        <w:pStyle w:val="DefaultStyle"/>
        <w:rPr>
          <w:rFonts w:asciiTheme="minorHAnsi" w:hAnsiTheme="minorHAnsi"/>
          <w:rPrChange w:id="190" w:author="charan" w:date="2014-04-05T10:21:00Z">
            <w:rPr/>
          </w:rPrChange>
        </w:rPr>
      </w:pPr>
    </w:p>
    <w:p w:rsidR="008C5D39" w:rsidRPr="001E3472" w:rsidRDefault="008C5D39">
      <w:pPr>
        <w:pStyle w:val="DefaultStyle"/>
        <w:rPr>
          <w:rFonts w:asciiTheme="minorHAnsi" w:hAnsiTheme="minorHAnsi"/>
          <w:rPrChange w:id="191" w:author="charan" w:date="2014-04-05T10:21:00Z">
            <w:rPr/>
          </w:rPrChange>
        </w:rPr>
      </w:pPr>
    </w:p>
    <w:p w:rsidR="008C5D39" w:rsidRPr="001E3472" w:rsidRDefault="008C5D39">
      <w:pPr>
        <w:pStyle w:val="DefaultStyle"/>
        <w:rPr>
          <w:rFonts w:asciiTheme="minorHAnsi" w:hAnsiTheme="minorHAnsi"/>
          <w:rPrChange w:id="192" w:author="charan" w:date="2014-04-05T10:21:00Z">
            <w:rPr/>
          </w:rPrChange>
        </w:rPr>
      </w:pPr>
    </w:p>
    <w:p w:rsidR="008C5D39" w:rsidRPr="001E3472" w:rsidRDefault="008C5D39">
      <w:pPr>
        <w:pStyle w:val="DefaultStyle"/>
        <w:rPr>
          <w:rFonts w:asciiTheme="minorHAnsi" w:hAnsiTheme="minorHAnsi"/>
          <w:rPrChange w:id="193" w:author="charan" w:date="2014-04-05T10:21:00Z">
            <w:rPr/>
          </w:rPrChange>
        </w:rPr>
      </w:pPr>
    </w:p>
    <w:p w:rsidR="008C5D39" w:rsidRPr="001E3472" w:rsidRDefault="008C5D39">
      <w:pPr>
        <w:pStyle w:val="DefaultStyle"/>
        <w:rPr>
          <w:rFonts w:asciiTheme="minorHAnsi" w:hAnsiTheme="minorHAnsi"/>
          <w:rPrChange w:id="194" w:author="charan" w:date="2014-04-05T10:21:00Z">
            <w:rPr/>
          </w:rPrChange>
        </w:rPr>
      </w:pPr>
    </w:p>
    <w:p w:rsidR="008C5D39" w:rsidRPr="001E3472" w:rsidRDefault="008C5D39">
      <w:pPr>
        <w:pStyle w:val="DefaultStyle"/>
        <w:rPr>
          <w:rFonts w:asciiTheme="minorHAnsi" w:hAnsiTheme="minorHAnsi"/>
          <w:rPrChange w:id="195" w:author="charan" w:date="2014-04-05T10:21:00Z">
            <w:rPr/>
          </w:rPrChange>
        </w:rPr>
      </w:pPr>
    </w:p>
    <w:p w:rsidR="008C5D39" w:rsidRPr="001E3472" w:rsidRDefault="008C5D39">
      <w:pPr>
        <w:pStyle w:val="DefaultStyle"/>
        <w:rPr>
          <w:rFonts w:asciiTheme="minorHAnsi" w:hAnsiTheme="minorHAnsi"/>
          <w:rPrChange w:id="196" w:author="charan" w:date="2014-04-05T10:21:00Z">
            <w:rPr/>
          </w:rPrChange>
        </w:rPr>
      </w:pPr>
    </w:p>
    <w:p w:rsidR="008C5D39" w:rsidRPr="001E3472" w:rsidRDefault="008C5D39">
      <w:pPr>
        <w:pStyle w:val="DefaultStyle"/>
        <w:rPr>
          <w:rFonts w:asciiTheme="minorHAnsi" w:hAnsiTheme="minorHAnsi"/>
          <w:rPrChange w:id="197" w:author="charan" w:date="2014-04-05T10:21:00Z">
            <w:rPr/>
          </w:rPrChange>
        </w:rPr>
      </w:pPr>
    </w:p>
    <w:p w:rsidR="008C5D39" w:rsidRPr="001E3472" w:rsidRDefault="008C5D39">
      <w:pPr>
        <w:pStyle w:val="DefaultStyle"/>
        <w:rPr>
          <w:rFonts w:asciiTheme="minorHAnsi" w:hAnsiTheme="minorHAnsi"/>
          <w:rPrChange w:id="198" w:author="charan" w:date="2014-04-05T10:21:00Z">
            <w:rPr/>
          </w:rPrChange>
        </w:rPr>
        <w:sectPr w:rsidR="008C5D39" w:rsidRPr="001E3472" w:rsidSect="00D0322D">
          <w:pgSz w:w="12240" w:h="15840"/>
          <w:pgMar w:top="1440" w:right="1440" w:bottom="1440" w:left="1440" w:header="0" w:footer="0" w:gutter="0"/>
          <w:cols w:space="720"/>
          <w:formProt w:val="0"/>
          <w:docGrid w:linePitch="360" w:charSpace="4096"/>
          <w:sectPrChange w:id="199" w:author="charan" w:date="2014-04-05T10:41:00Z">
            <w:sectPr w:rsidR="008C5D39" w:rsidRPr="001E3472" w:rsidSect="00D0322D">
              <w:pgMar w:top="1440" w:right="1440" w:bottom="1440" w:left="1440" w:header="0" w:footer="0" w:gutter="0"/>
            </w:sectPr>
          </w:sectPrChange>
        </w:sectPr>
      </w:pPr>
    </w:p>
    <w:p w:rsidR="008C5D39" w:rsidRPr="001E3472" w:rsidRDefault="00B44C92">
      <w:pPr>
        <w:pStyle w:val="DefaultStyle"/>
        <w:rPr>
          <w:rFonts w:asciiTheme="minorHAnsi" w:hAnsiTheme="minorHAnsi"/>
          <w:rPrChange w:id="200" w:author="charan" w:date="2014-04-05T10:21:00Z">
            <w:rPr/>
          </w:rPrChange>
        </w:rPr>
      </w:pPr>
      <w:r w:rsidRPr="001E3472">
        <w:rPr>
          <w:rFonts w:asciiTheme="minorHAnsi" w:hAnsiTheme="minorHAnsi" w:cs="CMBX12"/>
          <w:b/>
          <w:sz w:val="28"/>
          <w:szCs w:val="28"/>
          <w:u w:val="single"/>
          <w:rPrChange w:id="201" w:author="charan" w:date="2014-04-05T10:21:00Z">
            <w:rPr>
              <w:rFonts w:ascii="CMBX12" w:hAnsi="CMBX12" w:cs="CMBX12"/>
              <w:b/>
              <w:sz w:val="28"/>
              <w:szCs w:val="28"/>
              <w:u w:val="single"/>
            </w:rPr>
          </w:rPrChange>
        </w:rPr>
        <w:lastRenderedPageBreak/>
        <w:t>Weekly Status Report for the week ending on 7/2/2014</w:t>
      </w:r>
    </w:p>
    <w:p w:rsidR="008C5D39" w:rsidRPr="001E3472" w:rsidRDefault="00B44C92">
      <w:pPr>
        <w:pStyle w:val="DefaultStyle"/>
        <w:rPr>
          <w:rFonts w:asciiTheme="minorHAnsi" w:hAnsiTheme="minorHAnsi"/>
          <w:rPrChange w:id="202" w:author="charan" w:date="2014-04-05T10:21:00Z">
            <w:rPr/>
          </w:rPrChange>
        </w:rPr>
      </w:pPr>
      <w:r w:rsidRPr="001E3472">
        <w:rPr>
          <w:rFonts w:asciiTheme="minorHAnsi" w:hAnsiTheme="minorHAnsi"/>
          <w:b/>
          <w:color w:val="FF0000"/>
          <w:rPrChange w:id="203" w:author="charan" w:date="2014-04-05T10:21:00Z">
            <w:rPr>
              <w:b/>
              <w:color w:val="FF0000"/>
            </w:rPr>
          </w:rPrChange>
        </w:rPr>
        <w:t>2</w:t>
      </w:r>
      <w:r w:rsidRPr="001E3472">
        <w:rPr>
          <w:rFonts w:asciiTheme="minorHAnsi" w:hAnsiTheme="minorHAnsi"/>
          <w:b/>
          <w:color w:val="FF0000"/>
          <w:vertAlign w:val="superscript"/>
          <w:rPrChange w:id="204" w:author="charan" w:date="2014-04-05T10:21:00Z">
            <w:rPr>
              <w:b/>
              <w:color w:val="FF0000"/>
              <w:vertAlign w:val="superscript"/>
            </w:rPr>
          </w:rPrChange>
        </w:rPr>
        <w:t>nd</w:t>
      </w:r>
      <w:r w:rsidRPr="001E3472">
        <w:rPr>
          <w:rFonts w:asciiTheme="minorHAnsi" w:hAnsiTheme="minorHAnsi"/>
          <w:b/>
          <w:color w:val="FF0000"/>
          <w:rPrChange w:id="205" w:author="charan" w:date="2014-04-05T10:21:00Z">
            <w:rPr>
              <w:b/>
              <w:color w:val="FF0000"/>
            </w:rPr>
          </w:rPrChange>
        </w:rPr>
        <w:t xml:space="preserve"> meeting: 3</w:t>
      </w:r>
      <w:r w:rsidRPr="001E3472">
        <w:rPr>
          <w:rFonts w:asciiTheme="minorHAnsi" w:hAnsiTheme="minorHAnsi"/>
          <w:b/>
          <w:color w:val="FF0000"/>
          <w:vertAlign w:val="superscript"/>
          <w:rPrChange w:id="206" w:author="charan" w:date="2014-04-05T10:21:00Z">
            <w:rPr>
              <w:b/>
              <w:color w:val="FF0000"/>
              <w:vertAlign w:val="superscript"/>
            </w:rPr>
          </w:rPrChange>
        </w:rPr>
        <w:t>rd</w:t>
      </w:r>
      <w:r w:rsidRPr="001E3472">
        <w:rPr>
          <w:rFonts w:asciiTheme="minorHAnsi" w:hAnsiTheme="minorHAnsi"/>
          <w:b/>
          <w:color w:val="FF0000"/>
          <w:rPrChange w:id="207" w:author="charan" w:date="2014-04-05T10:21:00Z">
            <w:rPr>
              <w:b/>
              <w:color w:val="FF0000"/>
            </w:rPr>
          </w:rPrChange>
        </w:rPr>
        <w:t xml:space="preserve"> </w:t>
      </w:r>
      <w:r w:rsidRPr="001E3472">
        <w:rPr>
          <w:rFonts w:asciiTheme="minorHAnsi" w:hAnsiTheme="minorHAnsi"/>
          <w:b/>
          <w:color w:val="FF0000"/>
          <w:vertAlign w:val="superscript"/>
          <w:rPrChange w:id="208" w:author="charan" w:date="2014-04-05T10:21:00Z">
            <w:rPr>
              <w:b/>
              <w:color w:val="FF0000"/>
              <w:vertAlign w:val="superscript"/>
            </w:rPr>
          </w:rPrChange>
        </w:rPr>
        <w:t xml:space="preserve">  </w:t>
      </w:r>
      <w:r w:rsidRPr="001E3472">
        <w:rPr>
          <w:rFonts w:asciiTheme="minorHAnsi" w:hAnsiTheme="minorHAnsi"/>
          <w:b/>
          <w:color w:val="FF0000"/>
          <w:rPrChange w:id="209" w:author="charan" w:date="2014-04-05T10:21:00Z">
            <w:rPr>
              <w:b/>
              <w:color w:val="FF0000"/>
            </w:rPr>
          </w:rPrChange>
        </w:rPr>
        <w:t>February 2014:</w:t>
      </w:r>
    </w:p>
    <w:p w:rsidR="008C5D39" w:rsidRPr="001E3472" w:rsidDel="005F29CA" w:rsidRDefault="00B44C92">
      <w:pPr>
        <w:pStyle w:val="DefaultStyle"/>
        <w:rPr>
          <w:del w:id="210" w:author="charan" w:date="2014-04-05T10:54:00Z"/>
          <w:rFonts w:asciiTheme="minorHAnsi" w:hAnsiTheme="minorHAnsi"/>
          <w:rPrChange w:id="211" w:author="charan" w:date="2014-04-05T10:21:00Z">
            <w:rPr>
              <w:del w:id="212" w:author="charan" w:date="2014-04-05T10:54:00Z"/>
            </w:rPr>
          </w:rPrChange>
        </w:rPr>
      </w:pPr>
      <w:r w:rsidRPr="001E3472">
        <w:rPr>
          <w:rFonts w:asciiTheme="minorHAnsi" w:hAnsiTheme="minorHAnsi"/>
          <w:color w:val="000000"/>
          <w:shd w:val="clear" w:color="auto" w:fill="FFFFFF"/>
          <w:rPrChange w:id="213" w:author="charan" w:date="2014-04-05T10:21:00Z">
            <w:rPr>
              <w:color w:val="000000"/>
              <w:shd w:val="clear" w:color="auto" w:fill="FFFFFF"/>
            </w:rPr>
          </w:rPrChange>
        </w:rPr>
        <w:t xml:space="preserve">After considering </w:t>
      </w:r>
      <w:del w:id="214" w:author="charan" w:date="2014-04-05T10:53:00Z">
        <w:r w:rsidRPr="001E3472" w:rsidDel="005F29CA">
          <w:rPr>
            <w:rFonts w:asciiTheme="minorHAnsi" w:hAnsiTheme="minorHAnsi"/>
            <w:color w:val="000000"/>
            <w:shd w:val="clear" w:color="auto" w:fill="FFFFFF"/>
            <w:rPrChange w:id="215" w:author="charan" w:date="2014-04-05T10:21:00Z">
              <w:rPr>
                <w:color w:val="000000"/>
                <w:shd w:val="clear" w:color="auto" w:fill="FFFFFF"/>
              </w:rPr>
            </w:rPrChange>
          </w:rPr>
          <w:delText xml:space="preserve">our problems with </w:delText>
        </w:r>
      </w:del>
      <w:ins w:id="216" w:author="charan" w:date="2014-04-05T10:53:00Z">
        <w:r w:rsidR="005F29CA">
          <w:rPr>
            <w:rFonts w:asciiTheme="minorHAnsi" w:hAnsiTheme="minorHAnsi"/>
            <w:color w:val="000000"/>
            <w:shd w:val="clear" w:color="auto" w:fill="FFFFFF"/>
          </w:rPr>
          <w:t xml:space="preserve">the feasibility in </w:t>
        </w:r>
      </w:ins>
      <w:r w:rsidRPr="001E3472">
        <w:rPr>
          <w:rFonts w:asciiTheme="minorHAnsi" w:hAnsiTheme="minorHAnsi"/>
          <w:color w:val="000000"/>
          <w:shd w:val="clear" w:color="auto" w:fill="FFFFFF"/>
          <w:rPrChange w:id="217" w:author="charan" w:date="2014-04-05T10:21:00Z">
            <w:rPr>
              <w:color w:val="000000"/>
              <w:shd w:val="clear" w:color="auto" w:fill="FFFFFF"/>
            </w:rPr>
          </w:rPrChange>
        </w:rPr>
        <w:t xml:space="preserve">doing a </w:t>
      </w:r>
      <w:proofErr w:type="spellStart"/>
      <w:r w:rsidRPr="001E3472">
        <w:rPr>
          <w:rFonts w:asciiTheme="minorHAnsi" w:hAnsiTheme="minorHAnsi"/>
          <w:color w:val="000000"/>
          <w:shd w:val="clear" w:color="auto" w:fill="FFFFFF"/>
          <w:rPrChange w:id="218" w:author="charan" w:date="2014-04-05T10:21:00Z">
            <w:rPr>
              <w:color w:val="000000"/>
              <w:shd w:val="clear" w:color="auto" w:fill="FFFFFF"/>
            </w:rPr>
          </w:rPrChange>
        </w:rPr>
        <w:t>survey</w:t>
      </w:r>
      <w:proofErr w:type="gramStart"/>
      <w:r w:rsidRPr="001E3472">
        <w:rPr>
          <w:rFonts w:asciiTheme="minorHAnsi" w:hAnsiTheme="minorHAnsi"/>
          <w:color w:val="000000"/>
          <w:shd w:val="clear" w:color="auto" w:fill="FFFFFF"/>
          <w:rPrChange w:id="219" w:author="charan" w:date="2014-04-05T10:21:00Z">
            <w:rPr>
              <w:color w:val="000000"/>
              <w:shd w:val="clear" w:color="auto" w:fill="FFFFFF"/>
            </w:rPr>
          </w:rPrChange>
        </w:rPr>
        <w:t>,</w:t>
      </w:r>
      <w:proofErr w:type="gramEnd"/>
      <w:del w:id="220" w:author="charan" w:date="2014-04-05T10:53:00Z">
        <w:r w:rsidRPr="001E3472" w:rsidDel="005F29CA">
          <w:rPr>
            <w:rFonts w:asciiTheme="minorHAnsi" w:hAnsiTheme="minorHAnsi"/>
            <w:color w:val="000000"/>
            <w:shd w:val="clear" w:color="auto" w:fill="FFFFFF"/>
            <w:rPrChange w:id="221" w:author="charan" w:date="2014-04-05T10:21:00Z">
              <w:rPr>
                <w:color w:val="000000"/>
                <w:shd w:val="clear" w:color="auto" w:fill="FFFFFF"/>
              </w:rPr>
            </w:rPrChange>
          </w:rPr>
          <w:delText xml:space="preserve"> madam  told us to take</w:delText>
        </w:r>
      </w:del>
      <w:ins w:id="222" w:author="charan" w:date="2014-04-05T10:53:00Z">
        <w:r w:rsidR="005F29CA">
          <w:rPr>
            <w:rFonts w:asciiTheme="minorHAnsi" w:hAnsiTheme="minorHAnsi"/>
            <w:color w:val="000000"/>
            <w:shd w:val="clear" w:color="auto" w:fill="FFFFFF"/>
          </w:rPr>
          <w:t>We</w:t>
        </w:r>
        <w:proofErr w:type="spellEnd"/>
        <w:r w:rsidR="005F29CA">
          <w:rPr>
            <w:rFonts w:asciiTheme="minorHAnsi" w:hAnsiTheme="minorHAnsi"/>
            <w:color w:val="000000"/>
            <w:shd w:val="clear" w:color="auto" w:fill="FFFFFF"/>
          </w:rPr>
          <w:t xml:space="preserve"> </w:t>
        </w:r>
      </w:ins>
      <w:r w:rsidRPr="001E3472">
        <w:rPr>
          <w:rFonts w:asciiTheme="minorHAnsi" w:hAnsiTheme="minorHAnsi"/>
          <w:color w:val="000000"/>
          <w:shd w:val="clear" w:color="auto" w:fill="FFFFFF"/>
          <w:rPrChange w:id="223" w:author="charan" w:date="2014-04-05T10:21:00Z">
            <w:rPr>
              <w:color w:val="000000"/>
              <w:shd w:val="clear" w:color="auto" w:fill="FFFFFF"/>
            </w:rPr>
          </w:rPrChange>
        </w:rPr>
        <w:t xml:space="preserve"> </w:t>
      </w:r>
      <w:ins w:id="224" w:author="charan" w:date="2014-04-05T10:53:00Z">
        <w:r w:rsidR="005F29CA">
          <w:rPr>
            <w:rFonts w:asciiTheme="minorHAnsi" w:hAnsiTheme="minorHAnsi"/>
            <w:color w:val="000000"/>
            <w:shd w:val="clear" w:color="auto" w:fill="FFFFFF"/>
          </w:rPr>
          <w:t xml:space="preserve">decided to do </w:t>
        </w:r>
      </w:ins>
      <w:r w:rsidRPr="001E3472">
        <w:rPr>
          <w:rFonts w:asciiTheme="minorHAnsi" w:hAnsiTheme="minorHAnsi"/>
          <w:color w:val="000000"/>
          <w:shd w:val="clear" w:color="auto" w:fill="FFFFFF"/>
          <w:rPrChange w:id="225" w:author="charan" w:date="2014-04-05T10:21:00Z">
            <w:rPr>
              <w:color w:val="000000"/>
              <w:shd w:val="clear" w:color="auto" w:fill="FFFFFF"/>
            </w:rPr>
          </w:rPrChange>
        </w:rPr>
        <w:t xml:space="preserve"> survey </w:t>
      </w:r>
      <w:ins w:id="226" w:author="charan" w:date="2014-04-05T10:53:00Z">
        <w:r w:rsidR="005F29CA">
          <w:rPr>
            <w:rFonts w:asciiTheme="minorHAnsi" w:hAnsiTheme="minorHAnsi"/>
            <w:color w:val="000000"/>
            <w:shd w:val="clear" w:color="auto" w:fill="FFFFFF"/>
          </w:rPr>
          <w:t xml:space="preserve">for </w:t>
        </w:r>
        <w:proofErr w:type="spellStart"/>
        <w:r w:rsidR="005F29CA">
          <w:rPr>
            <w:rFonts w:asciiTheme="minorHAnsi" w:hAnsiTheme="minorHAnsi"/>
            <w:color w:val="000000"/>
            <w:shd w:val="clear" w:color="auto" w:fill="FFFFFF"/>
          </w:rPr>
          <w:t>atleast</w:t>
        </w:r>
        <w:proofErr w:type="spellEnd"/>
        <w:r w:rsidR="005F29CA">
          <w:rPr>
            <w:rFonts w:asciiTheme="minorHAnsi" w:hAnsiTheme="minorHAnsi"/>
            <w:color w:val="000000"/>
            <w:shd w:val="clear" w:color="auto" w:fill="FFFFFF"/>
          </w:rPr>
          <w:t xml:space="preserve"> </w:t>
        </w:r>
      </w:ins>
      <w:del w:id="227" w:author="charan" w:date="2014-04-05T10:53:00Z">
        <w:r w:rsidRPr="001E3472" w:rsidDel="005F29CA">
          <w:rPr>
            <w:rFonts w:asciiTheme="minorHAnsi" w:hAnsiTheme="minorHAnsi"/>
            <w:color w:val="000000"/>
            <w:shd w:val="clear" w:color="auto" w:fill="FFFFFF"/>
            <w:rPrChange w:id="228" w:author="charan" w:date="2014-04-05T10:21:00Z">
              <w:rPr>
                <w:color w:val="000000"/>
                <w:shd w:val="clear" w:color="auto" w:fill="FFFFFF"/>
              </w:rPr>
            </w:rPrChange>
          </w:rPr>
          <w:delText xml:space="preserve">data from </w:delText>
        </w:r>
      </w:del>
      <w:ins w:id="229" w:author="charan" w:date="2014-04-05T10:52:00Z">
        <w:r w:rsidR="00F80775">
          <w:rPr>
            <w:rFonts w:asciiTheme="minorHAnsi" w:hAnsiTheme="minorHAnsi"/>
            <w:color w:val="000000"/>
            <w:shd w:val="clear" w:color="auto" w:fill="FFFFFF"/>
          </w:rPr>
          <w:t>60</w:t>
        </w:r>
      </w:ins>
      <w:del w:id="230" w:author="charan" w:date="2014-04-05T10:52:00Z">
        <w:r w:rsidRPr="001E3472" w:rsidDel="00F80775">
          <w:rPr>
            <w:rFonts w:asciiTheme="minorHAnsi" w:hAnsiTheme="minorHAnsi"/>
            <w:color w:val="000000"/>
            <w:shd w:val="clear" w:color="auto" w:fill="FFFFFF"/>
            <w:rPrChange w:id="231" w:author="charan" w:date="2014-04-05T10:21:00Z">
              <w:rPr>
                <w:color w:val="000000"/>
                <w:shd w:val="clear" w:color="auto" w:fill="FFFFFF"/>
              </w:rPr>
            </w:rPrChange>
          </w:rPr>
          <w:delText>48</w:delText>
        </w:r>
      </w:del>
      <w:r w:rsidRPr="001E3472">
        <w:rPr>
          <w:rFonts w:asciiTheme="minorHAnsi" w:hAnsiTheme="minorHAnsi"/>
          <w:color w:val="000000"/>
          <w:shd w:val="clear" w:color="auto" w:fill="FFFFFF"/>
          <w:rPrChange w:id="232" w:author="charan" w:date="2014-04-05T10:21:00Z">
            <w:rPr>
              <w:color w:val="000000"/>
              <w:shd w:val="clear" w:color="auto" w:fill="FFFFFF"/>
            </w:rPr>
          </w:rPrChange>
        </w:rPr>
        <w:t xml:space="preserve"> respondents.</w:t>
      </w:r>
      <w:ins w:id="233" w:author="charan" w:date="2014-04-05T10:54:00Z">
        <w:r w:rsidR="005F29CA" w:rsidRPr="005F29CA" w:rsidDel="005F29CA">
          <w:rPr>
            <w:rFonts w:asciiTheme="minorHAnsi" w:hAnsiTheme="minorHAnsi"/>
            <w:color w:val="000000"/>
            <w:shd w:val="clear" w:color="auto" w:fill="FFFFFF"/>
          </w:rPr>
          <w:t xml:space="preserve"> </w:t>
        </w:r>
      </w:ins>
      <w:del w:id="234" w:author="charan" w:date="2014-04-05T10:54:00Z">
        <w:r w:rsidRPr="001E3472" w:rsidDel="005F29CA">
          <w:rPr>
            <w:rFonts w:asciiTheme="minorHAnsi" w:hAnsiTheme="minorHAnsi"/>
            <w:color w:val="000000"/>
            <w:shd w:val="clear" w:color="auto" w:fill="FFFFFF"/>
            <w:rPrChange w:id="235" w:author="charan" w:date="2014-04-05T10:21:00Z">
              <w:rPr>
                <w:color w:val="000000"/>
                <w:shd w:val="clear" w:color="auto" w:fill="FFFFFF"/>
              </w:rPr>
            </w:rPrChange>
          </w:rPr>
          <w:delText xml:space="preserve"> And also told us to send the survey questions.</w:delText>
        </w:r>
      </w:del>
    </w:p>
    <w:p w:rsidR="008C5D39" w:rsidRPr="001E3472" w:rsidRDefault="00B44C92">
      <w:pPr>
        <w:pStyle w:val="DefaultStyle"/>
        <w:rPr>
          <w:rFonts w:asciiTheme="minorHAnsi" w:hAnsiTheme="minorHAnsi"/>
          <w:rPrChange w:id="236" w:author="charan" w:date="2014-04-05T10:21:00Z">
            <w:rPr/>
          </w:rPrChange>
        </w:rPr>
      </w:pPr>
      <w:r w:rsidRPr="001E3472">
        <w:rPr>
          <w:rFonts w:asciiTheme="minorHAnsi" w:hAnsiTheme="minorHAnsi"/>
          <w:b/>
          <w:color w:val="000000"/>
          <w:sz w:val="24"/>
          <w:szCs w:val="24"/>
          <w:u w:val="single"/>
          <w:rPrChange w:id="237" w:author="charan" w:date="2014-04-05T10:21:00Z">
            <w:rPr>
              <w:b/>
              <w:color w:val="000000"/>
              <w:sz w:val="24"/>
              <w:szCs w:val="24"/>
              <w:u w:val="single"/>
            </w:rPr>
          </w:rPrChange>
        </w:rPr>
        <w:t>Work done by all the members in this week:</w:t>
      </w:r>
    </w:p>
    <w:p w:rsidR="005F29CA" w:rsidRDefault="00B44C92">
      <w:pPr>
        <w:pStyle w:val="DefaultStyle"/>
        <w:rPr>
          <w:ins w:id="238" w:author="charan" w:date="2014-04-05T11:00:00Z"/>
          <w:rFonts w:asciiTheme="minorHAnsi" w:hAnsiTheme="minorHAnsi" w:cs="CMR10"/>
          <w:b/>
          <w:sz w:val="24"/>
          <w:szCs w:val="24"/>
        </w:rPr>
      </w:pPr>
      <w:proofErr w:type="gramStart"/>
      <w:r w:rsidRPr="005F29CA">
        <w:rPr>
          <w:rFonts w:asciiTheme="minorHAnsi" w:hAnsiTheme="minorHAnsi" w:cs="CMR10"/>
          <w:b/>
          <w:sz w:val="24"/>
          <w:szCs w:val="24"/>
          <w:rPrChange w:id="239" w:author="charan" w:date="2014-04-05T11:00:00Z">
            <w:rPr>
              <w:rFonts w:cs="CMR10"/>
              <w:b/>
              <w:sz w:val="24"/>
              <w:szCs w:val="24"/>
            </w:rPr>
          </w:rPrChange>
        </w:rPr>
        <w:t>1.Brief</w:t>
      </w:r>
      <w:proofErr w:type="gramEnd"/>
      <w:r w:rsidRPr="005F29CA">
        <w:rPr>
          <w:rFonts w:asciiTheme="minorHAnsi" w:hAnsiTheme="minorHAnsi" w:cs="CMR10"/>
          <w:b/>
          <w:sz w:val="24"/>
          <w:szCs w:val="24"/>
          <w:rPrChange w:id="240" w:author="charan" w:date="2014-04-05T11:00:00Z">
            <w:rPr>
              <w:rFonts w:cs="CMR10"/>
              <w:b/>
              <w:sz w:val="24"/>
              <w:szCs w:val="24"/>
            </w:rPr>
          </w:rPrChange>
        </w:rPr>
        <w:t xml:space="preserve"> summary of work done during the week (member wise)</w:t>
      </w:r>
    </w:p>
    <w:p w:rsidR="008C5D39" w:rsidRPr="005F29CA" w:rsidRDefault="005F29CA">
      <w:pPr>
        <w:pStyle w:val="DefaultStyle"/>
        <w:rPr>
          <w:rFonts w:asciiTheme="minorHAnsi" w:hAnsiTheme="minorHAnsi"/>
          <w:sz w:val="24"/>
          <w:szCs w:val="24"/>
          <w:rPrChange w:id="241" w:author="charan" w:date="2014-04-05T11:00:00Z">
            <w:rPr/>
          </w:rPrChange>
        </w:rPr>
      </w:pPr>
      <w:ins w:id="242" w:author="charan" w:date="2014-04-05T11:00:00Z">
        <w:r>
          <w:rPr>
            <w:rFonts w:asciiTheme="minorHAnsi" w:hAnsiTheme="minorHAnsi" w:cs="CMR10"/>
            <w:b/>
            <w:sz w:val="24"/>
            <w:szCs w:val="24"/>
          </w:rPr>
          <w:t xml:space="preserve">Following questions were formulated </w:t>
        </w:r>
      </w:ins>
      <w:ins w:id="243" w:author="charan" w:date="2014-04-05T11:05:00Z">
        <w:r w:rsidR="007C592A">
          <w:rPr>
            <w:rFonts w:asciiTheme="minorHAnsi" w:hAnsiTheme="minorHAnsi" w:cs="CMR10"/>
            <w:b/>
            <w:sz w:val="24"/>
            <w:szCs w:val="24"/>
          </w:rPr>
          <w:t>for initial draft</w:t>
        </w:r>
      </w:ins>
      <w:r w:rsidR="00B44C92" w:rsidRPr="005F29CA">
        <w:rPr>
          <w:rFonts w:asciiTheme="minorHAnsi" w:hAnsiTheme="minorHAnsi" w:cs="CMR10"/>
          <w:b/>
          <w:sz w:val="24"/>
          <w:szCs w:val="24"/>
          <w:rPrChange w:id="244" w:author="charan" w:date="2014-04-05T11:00:00Z">
            <w:rPr>
              <w:rFonts w:cs="CMR10"/>
              <w:b/>
              <w:sz w:val="24"/>
              <w:szCs w:val="24"/>
            </w:rPr>
          </w:rPrChange>
        </w:rPr>
        <w:t>.</w:t>
      </w:r>
    </w:p>
    <w:p w:rsidR="008C5D39" w:rsidRPr="005F29CA" w:rsidRDefault="00B44C92">
      <w:pPr>
        <w:pStyle w:val="DefaultStyle"/>
        <w:shd w:val="clear" w:color="auto" w:fill="FFFFFF"/>
        <w:spacing w:before="100" w:after="100" w:line="100" w:lineRule="atLeast"/>
        <w:rPr>
          <w:rFonts w:asciiTheme="minorHAnsi" w:hAnsiTheme="minorHAnsi"/>
          <w:sz w:val="24"/>
          <w:szCs w:val="24"/>
          <w:rPrChange w:id="245" w:author="charan" w:date="2014-04-05T11:00:00Z">
            <w:rPr/>
          </w:rPrChange>
        </w:rPr>
      </w:pPr>
      <w:proofErr w:type="spellStart"/>
      <w:r w:rsidRPr="005F29CA">
        <w:rPr>
          <w:rFonts w:asciiTheme="minorHAnsi" w:hAnsiTheme="minorHAnsi"/>
          <w:b/>
          <w:color w:val="000000"/>
          <w:sz w:val="24"/>
          <w:szCs w:val="24"/>
          <w:rPrChange w:id="246" w:author="charan" w:date="2014-04-05T11:00:00Z">
            <w:rPr>
              <w:b/>
              <w:color w:val="000000"/>
              <w:sz w:val="20"/>
              <w:szCs w:val="20"/>
            </w:rPr>
          </w:rPrChange>
        </w:rPr>
        <w:t>Soumit</w:t>
      </w:r>
      <w:proofErr w:type="spellEnd"/>
      <w:r w:rsidRPr="005F29CA">
        <w:rPr>
          <w:rFonts w:asciiTheme="minorHAnsi" w:hAnsiTheme="minorHAnsi"/>
          <w:b/>
          <w:color w:val="000000"/>
          <w:sz w:val="24"/>
          <w:szCs w:val="24"/>
          <w:rPrChange w:id="247" w:author="charan" w:date="2014-04-05T11:00:00Z">
            <w:rPr>
              <w:b/>
              <w:color w:val="000000"/>
              <w:sz w:val="20"/>
              <w:szCs w:val="20"/>
            </w:rPr>
          </w:rPrChange>
        </w:rPr>
        <w:t xml:space="preserve"> Das: </w:t>
      </w:r>
      <w:del w:id="248" w:author="charan" w:date="2014-04-05T11:00:00Z">
        <w:r w:rsidRPr="005F29CA" w:rsidDel="005F29CA">
          <w:rPr>
            <w:rFonts w:asciiTheme="minorHAnsi" w:hAnsiTheme="minorHAnsi"/>
            <w:b/>
            <w:color w:val="000000"/>
            <w:sz w:val="24"/>
            <w:szCs w:val="24"/>
            <w:rPrChange w:id="249" w:author="charan" w:date="2014-04-05T11:00:00Z">
              <w:rPr>
                <w:b/>
                <w:color w:val="000000"/>
                <w:sz w:val="20"/>
                <w:szCs w:val="20"/>
              </w:rPr>
            </w:rPrChange>
          </w:rPr>
          <w:delText xml:space="preserve">formulate these 3 questions: </w:delText>
        </w:r>
      </w:del>
    </w:p>
    <w:p w:rsidR="008C5D39" w:rsidRPr="005F29CA" w:rsidRDefault="00B44C92">
      <w:pPr>
        <w:pStyle w:val="DefaultStyle"/>
        <w:shd w:val="clear" w:color="auto" w:fill="FFFFFF"/>
        <w:spacing w:before="100" w:after="100" w:line="100" w:lineRule="atLeast"/>
        <w:rPr>
          <w:rFonts w:asciiTheme="minorHAnsi" w:hAnsiTheme="minorHAnsi"/>
          <w:sz w:val="24"/>
          <w:szCs w:val="24"/>
          <w:rPrChange w:id="250" w:author="charan" w:date="2014-04-05T11:00:00Z">
            <w:rPr/>
          </w:rPrChange>
        </w:rPr>
      </w:pPr>
      <w:r w:rsidRPr="005F29CA">
        <w:rPr>
          <w:rFonts w:asciiTheme="minorHAnsi" w:hAnsiTheme="minorHAnsi"/>
          <w:b/>
          <w:color w:val="000000"/>
          <w:sz w:val="24"/>
          <w:szCs w:val="24"/>
          <w:rPrChange w:id="251" w:author="charan" w:date="2014-04-05T11:00:00Z">
            <w:rPr>
              <w:b/>
              <w:color w:val="000000"/>
              <w:sz w:val="20"/>
              <w:szCs w:val="20"/>
            </w:rPr>
          </w:rPrChange>
        </w:rPr>
        <w:t xml:space="preserve">       </w:t>
      </w:r>
      <w:r w:rsidRPr="005F29CA">
        <w:rPr>
          <w:rFonts w:asciiTheme="minorHAnsi" w:hAnsiTheme="minorHAnsi"/>
          <w:color w:val="000000"/>
          <w:sz w:val="24"/>
          <w:szCs w:val="24"/>
          <w:rPrChange w:id="252" w:author="charan" w:date="2014-04-05T11:00:00Z">
            <w:rPr>
              <w:color w:val="000000"/>
              <w:sz w:val="20"/>
              <w:szCs w:val="20"/>
            </w:rPr>
          </w:rPrChange>
        </w:rPr>
        <w:t>1.</w:t>
      </w:r>
      <w:r w:rsidRPr="005F29CA">
        <w:rPr>
          <w:rFonts w:asciiTheme="minorHAnsi" w:hAnsiTheme="minorHAnsi"/>
          <w:b/>
          <w:color w:val="000000"/>
          <w:sz w:val="24"/>
          <w:szCs w:val="24"/>
          <w:rPrChange w:id="253" w:author="charan" w:date="2014-04-05T11:00:00Z">
            <w:rPr>
              <w:b/>
              <w:color w:val="000000"/>
              <w:sz w:val="20"/>
              <w:szCs w:val="20"/>
            </w:rPr>
          </w:rPrChange>
        </w:rPr>
        <w:t xml:space="preserve"> </w:t>
      </w:r>
      <w:r w:rsidRPr="005F29CA">
        <w:rPr>
          <w:rFonts w:asciiTheme="minorHAnsi" w:eastAsia="Times New Roman" w:hAnsiTheme="minorHAnsi" w:cs="Times New Roman"/>
          <w:color w:val="000000"/>
          <w:sz w:val="24"/>
          <w:szCs w:val="24"/>
          <w:rPrChange w:id="254" w:author="charan" w:date="2014-04-05T11:00:00Z">
            <w:rPr>
              <w:rFonts w:eastAsia="Times New Roman" w:cs="Times New Roman"/>
              <w:color w:val="000000"/>
              <w:sz w:val="20"/>
              <w:szCs w:val="20"/>
            </w:rPr>
          </w:rPrChange>
        </w:rPr>
        <w:t>Are you a regular traveler on a fixed route?</w:t>
      </w:r>
    </w:p>
    <w:p w:rsidR="008C5D39" w:rsidRPr="005F29CA" w:rsidRDefault="00B44C92">
      <w:pPr>
        <w:pStyle w:val="DefaultStyle"/>
        <w:shd w:val="clear" w:color="auto" w:fill="FFFFFF"/>
        <w:spacing w:before="100" w:after="100" w:line="100" w:lineRule="atLeast"/>
        <w:rPr>
          <w:rFonts w:asciiTheme="minorHAnsi" w:hAnsiTheme="minorHAnsi"/>
          <w:sz w:val="24"/>
          <w:szCs w:val="24"/>
          <w:rPrChange w:id="255" w:author="charan" w:date="2014-04-05T11:00:00Z">
            <w:rPr/>
          </w:rPrChange>
        </w:rPr>
      </w:pPr>
      <w:r w:rsidRPr="005F29CA">
        <w:rPr>
          <w:rFonts w:asciiTheme="minorHAnsi" w:eastAsia="Times New Roman" w:hAnsiTheme="minorHAnsi" w:cs="Times New Roman"/>
          <w:color w:val="000000"/>
          <w:sz w:val="24"/>
          <w:szCs w:val="24"/>
          <w:rPrChange w:id="256" w:author="charan" w:date="2014-04-05T11:00:00Z">
            <w:rPr>
              <w:rFonts w:eastAsia="Times New Roman" w:cs="Times New Roman"/>
              <w:color w:val="000000"/>
              <w:sz w:val="24"/>
              <w:szCs w:val="24"/>
            </w:rPr>
          </w:rPrChange>
        </w:rPr>
        <w:t xml:space="preserve">       </w:t>
      </w:r>
      <w:proofErr w:type="gramStart"/>
      <w:r w:rsidRPr="005F29CA">
        <w:rPr>
          <w:rFonts w:asciiTheme="minorHAnsi" w:eastAsia="Times New Roman" w:hAnsiTheme="minorHAnsi" w:cs="Times New Roman"/>
          <w:color w:val="000000"/>
          <w:sz w:val="24"/>
          <w:szCs w:val="24"/>
          <w:rPrChange w:id="257" w:author="charan" w:date="2014-04-05T11:00:00Z">
            <w:rPr>
              <w:rFonts w:eastAsia="Times New Roman" w:cs="Times New Roman"/>
              <w:color w:val="000000"/>
              <w:sz w:val="24"/>
              <w:szCs w:val="24"/>
            </w:rPr>
          </w:rPrChange>
        </w:rPr>
        <w:t>2.Are</w:t>
      </w:r>
      <w:proofErr w:type="gramEnd"/>
      <w:r w:rsidRPr="005F29CA">
        <w:rPr>
          <w:rFonts w:asciiTheme="minorHAnsi" w:eastAsia="Times New Roman" w:hAnsiTheme="minorHAnsi" w:cs="Times New Roman"/>
          <w:color w:val="000000"/>
          <w:sz w:val="24"/>
          <w:szCs w:val="24"/>
          <w:rPrChange w:id="258" w:author="charan" w:date="2014-04-05T11:00:00Z">
            <w:rPr>
              <w:rFonts w:eastAsia="Times New Roman" w:cs="Times New Roman"/>
              <w:color w:val="000000"/>
              <w:sz w:val="20"/>
              <w:szCs w:val="20"/>
            </w:rPr>
          </w:rPrChange>
        </w:rPr>
        <w:t xml:space="preserve"> you happy with the bus service that you receive? Rate it on a scale of 1 (worst) through 5 (best).</w:t>
      </w:r>
    </w:p>
    <w:p w:rsidR="008C5D39" w:rsidRPr="005F29CA" w:rsidRDefault="00B44C92">
      <w:pPr>
        <w:pStyle w:val="DefaultStyle"/>
        <w:shd w:val="clear" w:color="auto" w:fill="FFFFFF"/>
        <w:spacing w:before="100" w:after="100" w:line="100" w:lineRule="atLeast"/>
        <w:rPr>
          <w:rFonts w:asciiTheme="minorHAnsi" w:hAnsiTheme="minorHAnsi"/>
          <w:sz w:val="24"/>
          <w:szCs w:val="24"/>
          <w:rPrChange w:id="259" w:author="charan" w:date="2014-04-05T11:00:00Z">
            <w:rPr/>
          </w:rPrChange>
        </w:rPr>
      </w:pPr>
      <w:r w:rsidRPr="005F29CA">
        <w:rPr>
          <w:rFonts w:asciiTheme="minorHAnsi" w:eastAsia="Times New Roman" w:hAnsiTheme="minorHAnsi" w:cs="Times New Roman"/>
          <w:color w:val="000000"/>
          <w:sz w:val="24"/>
          <w:szCs w:val="24"/>
          <w:rPrChange w:id="260" w:author="charan" w:date="2014-04-05T11:00:00Z">
            <w:rPr>
              <w:rFonts w:eastAsia="Times New Roman" w:cs="Times New Roman"/>
              <w:color w:val="000000"/>
              <w:sz w:val="24"/>
              <w:szCs w:val="24"/>
            </w:rPr>
          </w:rPrChange>
        </w:rPr>
        <w:t xml:space="preserve">      </w:t>
      </w:r>
      <w:proofErr w:type="gramStart"/>
      <w:r w:rsidRPr="005F29CA">
        <w:rPr>
          <w:rFonts w:asciiTheme="minorHAnsi" w:eastAsia="Times New Roman" w:hAnsiTheme="minorHAnsi" w:cs="Times New Roman"/>
          <w:color w:val="000000"/>
          <w:sz w:val="24"/>
          <w:szCs w:val="24"/>
          <w:rPrChange w:id="261" w:author="charan" w:date="2014-04-05T11:00:00Z">
            <w:rPr>
              <w:rFonts w:eastAsia="Times New Roman" w:cs="Times New Roman"/>
              <w:color w:val="000000"/>
              <w:sz w:val="24"/>
              <w:szCs w:val="24"/>
            </w:rPr>
          </w:rPrChange>
        </w:rPr>
        <w:t>3.Do</w:t>
      </w:r>
      <w:proofErr w:type="gramEnd"/>
      <w:r w:rsidRPr="005F29CA">
        <w:rPr>
          <w:rFonts w:asciiTheme="minorHAnsi" w:eastAsia="Times New Roman" w:hAnsiTheme="minorHAnsi" w:cs="Times New Roman"/>
          <w:color w:val="000000"/>
          <w:sz w:val="24"/>
          <w:szCs w:val="24"/>
          <w:rPrChange w:id="262" w:author="charan" w:date="2014-04-05T11:00:00Z">
            <w:rPr>
              <w:rFonts w:eastAsia="Times New Roman" w:cs="Times New Roman"/>
              <w:color w:val="000000"/>
              <w:sz w:val="20"/>
              <w:szCs w:val="20"/>
            </w:rPr>
          </w:rPrChange>
        </w:rPr>
        <w:t xml:space="preserve"> buses come as per schedule to your starting bus stop?</w:t>
      </w:r>
    </w:p>
    <w:p w:rsidR="008C5D39" w:rsidRPr="005F29CA" w:rsidRDefault="008C5D39">
      <w:pPr>
        <w:pStyle w:val="DefaultStyle"/>
        <w:rPr>
          <w:rFonts w:asciiTheme="minorHAnsi" w:hAnsiTheme="minorHAnsi"/>
          <w:sz w:val="24"/>
          <w:szCs w:val="24"/>
          <w:rPrChange w:id="263" w:author="charan" w:date="2014-04-05T11:00:00Z">
            <w:rPr/>
          </w:rPrChange>
        </w:rPr>
      </w:pPr>
    </w:p>
    <w:p w:rsidR="008C5D39" w:rsidRPr="005F29CA" w:rsidRDefault="00B44C92">
      <w:pPr>
        <w:pStyle w:val="DefaultStyle"/>
        <w:rPr>
          <w:rFonts w:asciiTheme="minorHAnsi" w:hAnsiTheme="minorHAnsi"/>
          <w:sz w:val="24"/>
          <w:szCs w:val="24"/>
          <w:rPrChange w:id="264" w:author="charan" w:date="2014-04-05T11:00:00Z">
            <w:rPr/>
          </w:rPrChange>
        </w:rPr>
      </w:pPr>
      <w:proofErr w:type="spellStart"/>
      <w:r w:rsidRPr="005F29CA">
        <w:rPr>
          <w:rFonts w:asciiTheme="minorHAnsi" w:hAnsiTheme="minorHAnsi"/>
          <w:b/>
          <w:color w:val="000000"/>
          <w:sz w:val="24"/>
          <w:szCs w:val="24"/>
          <w:shd w:val="clear" w:color="auto" w:fill="FFFFFF"/>
          <w:rPrChange w:id="265" w:author="charan" w:date="2014-04-05T11:00:00Z">
            <w:rPr>
              <w:b/>
              <w:color w:val="000000"/>
              <w:sz w:val="20"/>
              <w:szCs w:val="20"/>
              <w:shd w:val="clear" w:color="auto" w:fill="FFFFFF"/>
            </w:rPr>
          </w:rPrChange>
        </w:rPr>
        <w:t>Charan</w:t>
      </w:r>
      <w:proofErr w:type="spellEnd"/>
      <w:r w:rsidRPr="005F29CA">
        <w:rPr>
          <w:rFonts w:asciiTheme="minorHAnsi" w:hAnsiTheme="minorHAnsi"/>
          <w:b/>
          <w:color w:val="000000"/>
          <w:sz w:val="24"/>
          <w:szCs w:val="24"/>
          <w:shd w:val="clear" w:color="auto" w:fill="FFFFFF"/>
          <w:rPrChange w:id="266" w:author="charan" w:date="2014-04-05T11:00:00Z">
            <w:rPr>
              <w:b/>
              <w:color w:val="000000"/>
              <w:sz w:val="20"/>
              <w:szCs w:val="20"/>
              <w:shd w:val="clear" w:color="auto" w:fill="FFFFFF"/>
            </w:rPr>
          </w:rPrChange>
        </w:rPr>
        <w:t xml:space="preserve"> </w:t>
      </w:r>
      <w:proofErr w:type="spellStart"/>
      <w:proofErr w:type="gramStart"/>
      <w:r w:rsidRPr="005F29CA">
        <w:rPr>
          <w:rFonts w:asciiTheme="minorHAnsi" w:hAnsiTheme="minorHAnsi"/>
          <w:b/>
          <w:color w:val="000000"/>
          <w:sz w:val="24"/>
          <w:szCs w:val="24"/>
          <w:shd w:val="clear" w:color="auto" w:fill="FFFFFF"/>
          <w:rPrChange w:id="267" w:author="charan" w:date="2014-04-05T11:00:00Z">
            <w:rPr>
              <w:b/>
              <w:color w:val="000000"/>
              <w:sz w:val="20"/>
              <w:szCs w:val="20"/>
              <w:shd w:val="clear" w:color="auto" w:fill="FFFFFF"/>
            </w:rPr>
          </w:rPrChange>
        </w:rPr>
        <w:t>Shetty</w:t>
      </w:r>
      <w:proofErr w:type="spellEnd"/>
      <w:r w:rsidRPr="005F29CA">
        <w:rPr>
          <w:rStyle w:val="apple-converted-space"/>
          <w:rFonts w:asciiTheme="minorHAnsi" w:hAnsiTheme="minorHAnsi"/>
          <w:b/>
          <w:color w:val="000000"/>
          <w:sz w:val="24"/>
          <w:szCs w:val="24"/>
          <w:shd w:val="clear" w:color="auto" w:fill="FFFFFF"/>
          <w:rPrChange w:id="268" w:author="charan" w:date="2014-04-05T11:00:00Z">
            <w:rPr>
              <w:rStyle w:val="apple-converted-space"/>
              <w:b/>
              <w:color w:val="000000"/>
              <w:sz w:val="20"/>
              <w:szCs w:val="20"/>
              <w:shd w:val="clear" w:color="auto" w:fill="FFFFFF"/>
            </w:rPr>
          </w:rPrChange>
        </w:rPr>
        <w:t> :</w:t>
      </w:r>
      <w:proofErr w:type="gramEnd"/>
      <w:r w:rsidRPr="005F29CA">
        <w:rPr>
          <w:rStyle w:val="apple-converted-space"/>
          <w:rFonts w:asciiTheme="minorHAnsi" w:hAnsiTheme="minorHAnsi"/>
          <w:b/>
          <w:color w:val="000000"/>
          <w:sz w:val="24"/>
          <w:szCs w:val="24"/>
          <w:shd w:val="clear" w:color="auto" w:fill="FFFFFF"/>
          <w:rPrChange w:id="269" w:author="charan" w:date="2014-04-05T11:00:00Z">
            <w:rPr>
              <w:rStyle w:val="apple-converted-space"/>
              <w:b/>
              <w:color w:val="000000"/>
              <w:sz w:val="20"/>
              <w:szCs w:val="20"/>
              <w:shd w:val="clear" w:color="auto" w:fill="FFFFFF"/>
            </w:rPr>
          </w:rPrChange>
        </w:rPr>
        <w:t xml:space="preserve"> </w:t>
      </w:r>
      <w:del w:id="270" w:author="charan" w:date="2014-04-05T11:00:00Z">
        <w:r w:rsidRPr="005F29CA" w:rsidDel="005F29CA">
          <w:rPr>
            <w:rStyle w:val="apple-converted-space"/>
            <w:rFonts w:asciiTheme="minorHAnsi" w:hAnsiTheme="minorHAnsi"/>
            <w:b/>
            <w:color w:val="000000"/>
            <w:sz w:val="24"/>
            <w:szCs w:val="24"/>
            <w:shd w:val="clear" w:color="auto" w:fill="FFFFFF"/>
            <w:rPrChange w:id="271" w:author="charan" w:date="2014-04-05T11:00:00Z">
              <w:rPr>
                <w:rStyle w:val="apple-converted-space"/>
                <w:b/>
                <w:color w:val="000000"/>
                <w:sz w:val="20"/>
                <w:szCs w:val="20"/>
                <w:shd w:val="clear" w:color="auto" w:fill="FFFFFF"/>
              </w:rPr>
            </w:rPrChange>
          </w:rPr>
          <w:delText>charan formulate these 3 questions:</w:delText>
        </w:r>
      </w:del>
    </w:p>
    <w:p w:rsidR="008C5D39" w:rsidRPr="005F29CA" w:rsidRDefault="00B44C92">
      <w:pPr>
        <w:pStyle w:val="DefaultStyle"/>
        <w:numPr>
          <w:ilvl w:val="0"/>
          <w:numId w:val="1"/>
        </w:numPr>
        <w:shd w:val="clear" w:color="auto" w:fill="FFFFFF"/>
        <w:spacing w:before="100" w:after="100" w:line="100" w:lineRule="atLeast"/>
        <w:rPr>
          <w:rFonts w:asciiTheme="minorHAnsi" w:hAnsiTheme="minorHAnsi"/>
          <w:sz w:val="24"/>
          <w:szCs w:val="24"/>
          <w:rPrChange w:id="272" w:author="charan" w:date="2014-04-05T11:00:00Z">
            <w:rPr/>
          </w:rPrChange>
        </w:rPr>
      </w:pPr>
      <w:r w:rsidRPr="005F29CA">
        <w:rPr>
          <w:rFonts w:asciiTheme="minorHAnsi" w:eastAsia="Times New Roman" w:hAnsiTheme="minorHAnsi" w:cs="Times New Roman"/>
          <w:color w:val="000000"/>
          <w:sz w:val="24"/>
          <w:szCs w:val="24"/>
          <w:rPrChange w:id="273" w:author="charan" w:date="2014-04-05T11:00:00Z">
            <w:rPr>
              <w:rFonts w:eastAsia="Times New Roman" w:cs="Times New Roman"/>
              <w:color w:val="000000"/>
              <w:sz w:val="20"/>
              <w:szCs w:val="20"/>
            </w:rPr>
          </w:rPrChange>
        </w:rPr>
        <w:t>Do you get a seat in the bus?</w:t>
      </w:r>
    </w:p>
    <w:p w:rsidR="008C5D39" w:rsidRPr="005F29CA" w:rsidRDefault="00B44C92">
      <w:pPr>
        <w:pStyle w:val="DefaultStyle"/>
        <w:numPr>
          <w:ilvl w:val="0"/>
          <w:numId w:val="1"/>
        </w:numPr>
        <w:shd w:val="clear" w:color="auto" w:fill="FFFFFF"/>
        <w:spacing w:before="100" w:after="100" w:line="100" w:lineRule="atLeast"/>
        <w:rPr>
          <w:rFonts w:asciiTheme="minorHAnsi" w:hAnsiTheme="minorHAnsi"/>
          <w:sz w:val="24"/>
          <w:szCs w:val="24"/>
          <w:rPrChange w:id="274" w:author="charan" w:date="2014-04-05T11:00:00Z">
            <w:rPr/>
          </w:rPrChange>
        </w:rPr>
      </w:pPr>
      <w:r w:rsidRPr="005F29CA">
        <w:rPr>
          <w:rFonts w:asciiTheme="minorHAnsi" w:eastAsia="Times New Roman" w:hAnsiTheme="minorHAnsi" w:cs="Times New Roman"/>
          <w:color w:val="000000"/>
          <w:sz w:val="24"/>
          <w:szCs w:val="24"/>
          <w:rPrChange w:id="275" w:author="charan" w:date="2014-04-05T11:00:00Z">
            <w:rPr>
              <w:rFonts w:eastAsia="Times New Roman" w:cs="Times New Roman"/>
              <w:color w:val="000000"/>
              <w:sz w:val="20"/>
              <w:szCs w:val="20"/>
            </w:rPr>
          </w:rPrChange>
        </w:rPr>
        <w:t>Do you have a phone? If yes, what type of phone?</w:t>
      </w:r>
    </w:p>
    <w:p w:rsidR="008C5D39" w:rsidRPr="005F29CA" w:rsidRDefault="00B44C92">
      <w:pPr>
        <w:pStyle w:val="DefaultStyle"/>
        <w:numPr>
          <w:ilvl w:val="1"/>
          <w:numId w:val="1"/>
        </w:numPr>
        <w:shd w:val="clear" w:color="auto" w:fill="FFFFFF"/>
        <w:spacing w:before="100" w:after="100" w:line="100" w:lineRule="atLeast"/>
        <w:rPr>
          <w:rFonts w:asciiTheme="minorHAnsi" w:hAnsiTheme="minorHAnsi"/>
          <w:sz w:val="24"/>
          <w:szCs w:val="24"/>
          <w:rPrChange w:id="276" w:author="charan" w:date="2014-04-05T11:00:00Z">
            <w:rPr/>
          </w:rPrChange>
        </w:rPr>
      </w:pPr>
      <w:r w:rsidRPr="005F29CA">
        <w:rPr>
          <w:rFonts w:asciiTheme="minorHAnsi" w:eastAsia="Times New Roman" w:hAnsiTheme="minorHAnsi" w:cs="Times New Roman"/>
          <w:color w:val="000000"/>
          <w:sz w:val="24"/>
          <w:szCs w:val="24"/>
          <w:rPrChange w:id="277" w:author="charan" w:date="2014-04-05T11:00:00Z">
            <w:rPr>
              <w:rFonts w:eastAsia="Times New Roman" w:cs="Times New Roman"/>
              <w:color w:val="000000"/>
              <w:sz w:val="20"/>
              <w:szCs w:val="20"/>
            </w:rPr>
          </w:rPrChange>
        </w:rPr>
        <w:t>Feature phone (running some proprietary OS; Java apps can probably run)</w:t>
      </w:r>
    </w:p>
    <w:p w:rsidR="008C5D39" w:rsidRPr="005F29CA" w:rsidRDefault="00B44C92">
      <w:pPr>
        <w:pStyle w:val="DefaultStyle"/>
        <w:numPr>
          <w:ilvl w:val="1"/>
          <w:numId w:val="1"/>
        </w:numPr>
        <w:shd w:val="clear" w:color="auto" w:fill="FFFFFF"/>
        <w:spacing w:before="100" w:after="100" w:line="100" w:lineRule="atLeast"/>
        <w:rPr>
          <w:rFonts w:asciiTheme="minorHAnsi" w:hAnsiTheme="minorHAnsi"/>
          <w:sz w:val="24"/>
          <w:szCs w:val="24"/>
          <w:rPrChange w:id="278" w:author="charan" w:date="2014-04-05T11:00:00Z">
            <w:rPr/>
          </w:rPrChange>
        </w:rPr>
      </w:pPr>
      <w:r w:rsidRPr="005F29CA">
        <w:rPr>
          <w:rFonts w:asciiTheme="minorHAnsi" w:eastAsia="Times New Roman" w:hAnsiTheme="minorHAnsi" w:cs="Times New Roman"/>
          <w:color w:val="000000"/>
          <w:sz w:val="24"/>
          <w:szCs w:val="24"/>
          <w:rPrChange w:id="279" w:author="charan" w:date="2014-04-05T11:00:00Z">
            <w:rPr>
              <w:rFonts w:eastAsia="Times New Roman" w:cs="Times New Roman"/>
              <w:color w:val="000000"/>
              <w:sz w:val="20"/>
              <w:szCs w:val="20"/>
            </w:rPr>
          </w:rPrChange>
        </w:rPr>
        <w:t>Android phone (Android OS)</w:t>
      </w:r>
    </w:p>
    <w:p w:rsidR="008C5D39" w:rsidRPr="005F29CA" w:rsidRDefault="00B44C92">
      <w:pPr>
        <w:pStyle w:val="DefaultStyle"/>
        <w:numPr>
          <w:ilvl w:val="1"/>
          <w:numId w:val="1"/>
        </w:numPr>
        <w:shd w:val="clear" w:color="auto" w:fill="FFFFFF"/>
        <w:spacing w:before="100" w:after="100" w:line="100" w:lineRule="atLeast"/>
        <w:rPr>
          <w:rFonts w:asciiTheme="minorHAnsi" w:hAnsiTheme="minorHAnsi"/>
          <w:sz w:val="24"/>
          <w:szCs w:val="24"/>
          <w:rPrChange w:id="280" w:author="charan" w:date="2014-04-05T11:00:00Z">
            <w:rPr/>
          </w:rPrChange>
        </w:rPr>
      </w:pPr>
      <w:r w:rsidRPr="005F29CA">
        <w:rPr>
          <w:rFonts w:asciiTheme="minorHAnsi" w:eastAsia="Times New Roman" w:hAnsiTheme="minorHAnsi" w:cs="Times New Roman"/>
          <w:color w:val="000000"/>
          <w:sz w:val="24"/>
          <w:szCs w:val="24"/>
          <w:rPrChange w:id="281" w:author="charan" w:date="2014-04-05T11:00:00Z">
            <w:rPr>
              <w:rFonts w:eastAsia="Times New Roman" w:cs="Times New Roman"/>
              <w:color w:val="000000"/>
              <w:sz w:val="20"/>
              <w:szCs w:val="20"/>
            </w:rPr>
          </w:rPrChange>
        </w:rPr>
        <w:t>Windows phone (Windows Phone OS)</w:t>
      </w:r>
    </w:p>
    <w:p w:rsidR="008C5D39" w:rsidRPr="005F29CA" w:rsidRDefault="00B44C92">
      <w:pPr>
        <w:pStyle w:val="DefaultStyle"/>
        <w:numPr>
          <w:ilvl w:val="1"/>
          <w:numId w:val="1"/>
        </w:numPr>
        <w:shd w:val="clear" w:color="auto" w:fill="FFFFFF"/>
        <w:spacing w:before="100" w:after="100" w:line="100" w:lineRule="atLeast"/>
        <w:rPr>
          <w:rFonts w:asciiTheme="minorHAnsi" w:hAnsiTheme="minorHAnsi"/>
          <w:sz w:val="24"/>
          <w:szCs w:val="24"/>
          <w:rPrChange w:id="282" w:author="charan" w:date="2014-04-05T11:00:00Z">
            <w:rPr/>
          </w:rPrChange>
        </w:rPr>
      </w:pPr>
      <w:r w:rsidRPr="005F29CA">
        <w:rPr>
          <w:rFonts w:asciiTheme="minorHAnsi" w:eastAsia="Times New Roman" w:hAnsiTheme="minorHAnsi" w:cs="Times New Roman"/>
          <w:color w:val="000000"/>
          <w:sz w:val="24"/>
          <w:szCs w:val="24"/>
          <w:rPrChange w:id="283" w:author="charan" w:date="2014-04-05T11:00:00Z">
            <w:rPr>
              <w:rFonts w:eastAsia="Times New Roman" w:cs="Times New Roman"/>
              <w:color w:val="000000"/>
              <w:sz w:val="20"/>
              <w:szCs w:val="20"/>
            </w:rPr>
          </w:rPrChange>
        </w:rPr>
        <w:t>iPhone (</w:t>
      </w:r>
      <w:proofErr w:type="spellStart"/>
      <w:r w:rsidRPr="005F29CA">
        <w:rPr>
          <w:rFonts w:asciiTheme="minorHAnsi" w:eastAsia="Times New Roman" w:hAnsiTheme="minorHAnsi" w:cs="Times New Roman"/>
          <w:color w:val="000000"/>
          <w:sz w:val="24"/>
          <w:szCs w:val="24"/>
          <w:rPrChange w:id="284" w:author="charan" w:date="2014-04-05T11:00:00Z">
            <w:rPr>
              <w:rFonts w:eastAsia="Times New Roman" w:cs="Times New Roman"/>
              <w:color w:val="000000"/>
              <w:sz w:val="20"/>
              <w:szCs w:val="20"/>
            </w:rPr>
          </w:rPrChange>
        </w:rPr>
        <w:t>iOS</w:t>
      </w:r>
      <w:proofErr w:type="spellEnd"/>
      <w:r w:rsidRPr="005F29CA">
        <w:rPr>
          <w:rFonts w:asciiTheme="minorHAnsi" w:eastAsia="Times New Roman" w:hAnsiTheme="minorHAnsi" w:cs="Times New Roman"/>
          <w:color w:val="000000"/>
          <w:sz w:val="24"/>
          <w:szCs w:val="24"/>
          <w:rPrChange w:id="285" w:author="charan" w:date="2014-04-05T11:00:00Z">
            <w:rPr>
              <w:rFonts w:eastAsia="Times New Roman" w:cs="Times New Roman"/>
              <w:color w:val="000000"/>
              <w:sz w:val="20"/>
              <w:szCs w:val="20"/>
            </w:rPr>
          </w:rPrChange>
        </w:rPr>
        <w:t>)</w:t>
      </w:r>
    </w:p>
    <w:p w:rsidR="008C5D39" w:rsidRPr="005F29CA" w:rsidRDefault="00B44C92">
      <w:pPr>
        <w:pStyle w:val="DefaultStyle"/>
        <w:numPr>
          <w:ilvl w:val="0"/>
          <w:numId w:val="1"/>
        </w:numPr>
        <w:shd w:val="clear" w:color="auto" w:fill="FFFFFF"/>
        <w:spacing w:before="100" w:after="100" w:line="100" w:lineRule="atLeast"/>
        <w:rPr>
          <w:rFonts w:asciiTheme="minorHAnsi" w:hAnsiTheme="minorHAnsi"/>
          <w:sz w:val="24"/>
          <w:szCs w:val="24"/>
          <w:rPrChange w:id="286" w:author="charan" w:date="2014-04-05T11:00:00Z">
            <w:rPr/>
          </w:rPrChange>
        </w:rPr>
      </w:pPr>
      <w:r w:rsidRPr="005F29CA">
        <w:rPr>
          <w:rFonts w:asciiTheme="minorHAnsi" w:eastAsia="Times New Roman" w:hAnsiTheme="minorHAnsi" w:cs="Times New Roman"/>
          <w:color w:val="000000"/>
          <w:sz w:val="24"/>
          <w:szCs w:val="24"/>
          <w:rPrChange w:id="287" w:author="charan" w:date="2014-04-05T11:00:00Z">
            <w:rPr>
              <w:rFonts w:eastAsia="Times New Roman" w:cs="Times New Roman"/>
              <w:color w:val="000000"/>
              <w:sz w:val="20"/>
              <w:szCs w:val="20"/>
            </w:rPr>
          </w:rPrChange>
        </w:rPr>
        <w:t>If you have a phone, do you use it to access the Internet?</w:t>
      </w:r>
    </w:p>
    <w:p w:rsidR="008C5D39" w:rsidRPr="005F29CA" w:rsidRDefault="008C5D39">
      <w:pPr>
        <w:pStyle w:val="DefaultStyle"/>
        <w:rPr>
          <w:rFonts w:asciiTheme="minorHAnsi" w:hAnsiTheme="minorHAnsi"/>
          <w:sz w:val="24"/>
          <w:szCs w:val="24"/>
          <w:rPrChange w:id="288" w:author="charan" w:date="2014-04-05T11:00:00Z">
            <w:rPr/>
          </w:rPrChange>
        </w:rPr>
      </w:pPr>
    </w:p>
    <w:p w:rsidR="008C5D39" w:rsidRPr="005F29CA" w:rsidDel="005F29CA" w:rsidRDefault="00B44C92">
      <w:pPr>
        <w:pStyle w:val="DefaultStyle"/>
        <w:shd w:val="clear" w:color="auto" w:fill="FFFFFF"/>
        <w:spacing w:after="115" w:line="100" w:lineRule="atLeast"/>
        <w:rPr>
          <w:del w:id="289" w:author="charan" w:date="2014-04-05T11:01:00Z"/>
          <w:rFonts w:asciiTheme="minorHAnsi" w:hAnsiTheme="minorHAnsi"/>
          <w:sz w:val="24"/>
          <w:szCs w:val="24"/>
          <w:rPrChange w:id="290" w:author="charan" w:date="2014-04-05T11:00:00Z">
            <w:rPr>
              <w:del w:id="291" w:author="charan" w:date="2014-04-05T11:01:00Z"/>
            </w:rPr>
          </w:rPrChange>
        </w:rPr>
      </w:pPr>
      <w:r w:rsidRPr="005F29CA">
        <w:rPr>
          <w:rFonts w:asciiTheme="minorHAnsi" w:hAnsiTheme="minorHAnsi" w:cs="Segoe UI"/>
          <w:b/>
          <w:color w:val="333333"/>
          <w:sz w:val="24"/>
          <w:szCs w:val="24"/>
          <w:shd w:val="clear" w:color="auto" w:fill="FFFFFF"/>
          <w:rPrChange w:id="292" w:author="charan" w:date="2014-04-05T11:00:00Z">
            <w:rPr>
              <w:rFonts w:cs="Segoe UI"/>
              <w:b/>
              <w:color w:val="333333"/>
              <w:sz w:val="20"/>
              <w:szCs w:val="20"/>
              <w:shd w:val="clear" w:color="auto" w:fill="FFFFFF"/>
            </w:rPr>
          </w:rPrChange>
        </w:rPr>
        <w:t xml:space="preserve">Joshi </w:t>
      </w:r>
      <w:proofErr w:type="spellStart"/>
      <w:r w:rsidRPr="005F29CA">
        <w:rPr>
          <w:rFonts w:asciiTheme="minorHAnsi" w:hAnsiTheme="minorHAnsi" w:cs="Segoe UI"/>
          <w:b/>
          <w:color w:val="333333"/>
          <w:sz w:val="24"/>
          <w:szCs w:val="24"/>
          <w:shd w:val="clear" w:color="auto" w:fill="FFFFFF"/>
          <w:rPrChange w:id="293" w:author="charan" w:date="2014-04-05T11:00:00Z">
            <w:rPr>
              <w:rFonts w:cs="Segoe UI"/>
              <w:b/>
              <w:color w:val="333333"/>
              <w:sz w:val="20"/>
              <w:szCs w:val="20"/>
              <w:shd w:val="clear" w:color="auto" w:fill="FFFFFF"/>
            </w:rPr>
          </w:rPrChange>
        </w:rPr>
        <w:t>Dnyanesh</w:t>
      </w:r>
      <w:proofErr w:type="spellEnd"/>
      <w:r w:rsidRPr="005F29CA">
        <w:rPr>
          <w:rFonts w:asciiTheme="minorHAnsi" w:hAnsiTheme="minorHAnsi" w:cs="Segoe UI"/>
          <w:b/>
          <w:color w:val="333333"/>
          <w:sz w:val="24"/>
          <w:szCs w:val="24"/>
          <w:shd w:val="clear" w:color="auto" w:fill="FFFFFF"/>
          <w:rPrChange w:id="294" w:author="charan" w:date="2014-04-05T11:00:00Z">
            <w:rPr>
              <w:rFonts w:cs="Segoe UI"/>
              <w:b/>
              <w:color w:val="333333"/>
              <w:sz w:val="20"/>
              <w:szCs w:val="20"/>
              <w:shd w:val="clear" w:color="auto" w:fill="FFFFFF"/>
            </w:rPr>
          </w:rPrChange>
        </w:rPr>
        <w:t xml:space="preserve"> </w:t>
      </w:r>
      <w:proofErr w:type="spellStart"/>
      <w:r w:rsidRPr="005F29CA">
        <w:rPr>
          <w:rFonts w:asciiTheme="minorHAnsi" w:hAnsiTheme="minorHAnsi" w:cs="Segoe UI"/>
          <w:b/>
          <w:color w:val="333333"/>
          <w:sz w:val="24"/>
          <w:szCs w:val="24"/>
          <w:shd w:val="clear" w:color="auto" w:fill="FFFFFF"/>
          <w:rPrChange w:id="295" w:author="charan" w:date="2014-04-05T11:00:00Z">
            <w:rPr>
              <w:rFonts w:cs="Segoe UI"/>
              <w:b/>
              <w:color w:val="333333"/>
              <w:sz w:val="20"/>
              <w:szCs w:val="20"/>
              <w:shd w:val="clear" w:color="auto" w:fill="FFFFFF"/>
            </w:rPr>
          </w:rPrChange>
        </w:rPr>
        <w:t>Madhav</w:t>
      </w:r>
      <w:proofErr w:type="spellEnd"/>
      <w:r w:rsidRPr="005F29CA">
        <w:rPr>
          <w:rStyle w:val="apple-converted-space"/>
          <w:rFonts w:asciiTheme="minorHAnsi" w:hAnsiTheme="minorHAnsi" w:cs="Segoe UI"/>
          <w:b/>
          <w:color w:val="333333"/>
          <w:sz w:val="24"/>
          <w:szCs w:val="24"/>
          <w:shd w:val="clear" w:color="auto" w:fill="FFFFFF"/>
          <w:rPrChange w:id="296" w:author="charan" w:date="2014-04-05T11:00:00Z">
            <w:rPr>
              <w:rStyle w:val="apple-converted-space"/>
              <w:rFonts w:cs="Segoe UI"/>
              <w:b/>
              <w:color w:val="333333"/>
              <w:sz w:val="20"/>
              <w:szCs w:val="20"/>
              <w:shd w:val="clear" w:color="auto" w:fill="FFFFFF"/>
            </w:rPr>
          </w:rPrChange>
        </w:rPr>
        <w:t xml:space="preserve">: </w:t>
      </w:r>
      <w:del w:id="297" w:author="charan" w:date="2014-04-05T11:01:00Z">
        <w:r w:rsidRPr="005F29CA" w:rsidDel="005F29CA">
          <w:rPr>
            <w:rStyle w:val="apple-converted-space"/>
            <w:rFonts w:asciiTheme="minorHAnsi" w:hAnsiTheme="minorHAnsi" w:cs="Segoe UI"/>
            <w:b/>
            <w:color w:val="333333"/>
            <w:sz w:val="24"/>
            <w:szCs w:val="24"/>
            <w:shd w:val="clear" w:color="auto" w:fill="FFFFFF"/>
            <w:rPrChange w:id="298" w:author="charan" w:date="2014-04-05T11:00:00Z">
              <w:rPr>
                <w:rStyle w:val="apple-converted-space"/>
                <w:rFonts w:cs="Segoe UI"/>
                <w:b/>
                <w:color w:val="333333"/>
                <w:sz w:val="20"/>
                <w:szCs w:val="20"/>
                <w:shd w:val="clear" w:color="auto" w:fill="FFFFFF"/>
              </w:rPr>
            </w:rPrChange>
          </w:rPr>
          <w:delText>Dnyanesh formulate these 3 question:</w:delText>
        </w:r>
      </w:del>
    </w:p>
    <w:p w:rsidR="008C5D39" w:rsidRPr="005F29CA" w:rsidRDefault="00B44C92" w:rsidP="005F29CA">
      <w:pPr>
        <w:pStyle w:val="DefaultStyle"/>
        <w:shd w:val="clear" w:color="auto" w:fill="FFFFFF"/>
        <w:spacing w:after="115" w:line="100" w:lineRule="atLeast"/>
        <w:rPr>
          <w:rFonts w:asciiTheme="minorHAnsi" w:hAnsiTheme="minorHAnsi"/>
          <w:sz w:val="24"/>
          <w:szCs w:val="24"/>
          <w:rPrChange w:id="299" w:author="charan" w:date="2014-04-05T11:00:00Z">
            <w:rPr/>
          </w:rPrChange>
        </w:rPr>
        <w:pPrChange w:id="300" w:author="charan" w:date="2014-04-05T11:01:00Z">
          <w:pPr>
            <w:pStyle w:val="DefaultStyle"/>
            <w:numPr>
              <w:numId w:val="2"/>
            </w:numPr>
            <w:shd w:val="clear" w:color="auto" w:fill="FFFFFF"/>
            <w:tabs>
              <w:tab w:val="num" w:pos="720"/>
            </w:tabs>
            <w:spacing w:before="100" w:after="100" w:line="100" w:lineRule="atLeast"/>
            <w:ind w:left="720" w:hanging="360"/>
          </w:pPr>
        </w:pPrChange>
      </w:pPr>
      <w:r w:rsidRPr="005F29CA">
        <w:rPr>
          <w:rFonts w:asciiTheme="minorHAnsi" w:eastAsia="Times New Roman" w:hAnsiTheme="minorHAnsi" w:cs="Times New Roman"/>
          <w:color w:val="000000"/>
          <w:sz w:val="24"/>
          <w:szCs w:val="24"/>
          <w:rPrChange w:id="301" w:author="charan" w:date="2014-04-05T11:00:00Z">
            <w:rPr>
              <w:rFonts w:eastAsia="Times New Roman" w:cs="Times New Roman"/>
              <w:color w:val="000000"/>
              <w:sz w:val="20"/>
              <w:szCs w:val="20"/>
            </w:rPr>
          </w:rPrChange>
        </w:rPr>
        <w:t>Do you have access to a PC connected to the Internet?</w:t>
      </w:r>
    </w:p>
    <w:p w:rsidR="008C5D39" w:rsidRPr="005F29CA" w:rsidRDefault="00B44C92">
      <w:pPr>
        <w:pStyle w:val="DefaultStyle"/>
        <w:numPr>
          <w:ilvl w:val="0"/>
          <w:numId w:val="2"/>
        </w:numPr>
        <w:shd w:val="clear" w:color="auto" w:fill="FFFFFF"/>
        <w:spacing w:before="100" w:after="100" w:line="100" w:lineRule="atLeast"/>
        <w:rPr>
          <w:rFonts w:asciiTheme="minorHAnsi" w:hAnsiTheme="minorHAnsi"/>
          <w:sz w:val="24"/>
          <w:szCs w:val="24"/>
          <w:rPrChange w:id="302" w:author="charan" w:date="2014-04-05T11:00:00Z">
            <w:rPr/>
          </w:rPrChange>
        </w:rPr>
      </w:pPr>
      <w:r w:rsidRPr="005F29CA">
        <w:rPr>
          <w:rFonts w:asciiTheme="minorHAnsi" w:eastAsia="Times New Roman" w:hAnsiTheme="minorHAnsi" w:cs="Times New Roman"/>
          <w:color w:val="000000"/>
          <w:sz w:val="24"/>
          <w:szCs w:val="24"/>
          <w:rPrChange w:id="303" w:author="charan" w:date="2014-04-05T11:00:00Z">
            <w:rPr>
              <w:rFonts w:eastAsia="Times New Roman" w:cs="Times New Roman"/>
              <w:color w:val="000000"/>
              <w:sz w:val="20"/>
              <w:szCs w:val="20"/>
            </w:rPr>
          </w:rPrChange>
        </w:rPr>
        <w:t>If you go from place A to place B, such that both places are not connected by a single bus and you've never travelled from A to B before, what problems do you face and how do you tackle them?</w:t>
      </w:r>
    </w:p>
    <w:p w:rsidR="008C5D39" w:rsidRPr="005F29CA" w:rsidRDefault="00B44C92">
      <w:pPr>
        <w:pStyle w:val="DefaultStyle"/>
        <w:numPr>
          <w:ilvl w:val="0"/>
          <w:numId w:val="2"/>
        </w:numPr>
        <w:shd w:val="clear" w:color="auto" w:fill="FFFFFF"/>
        <w:spacing w:before="100" w:after="100" w:line="100" w:lineRule="atLeast"/>
        <w:rPr>
          <w:rFonts w:asciiTheme="minorHAnsi" w:hAnsiTheme="minorHAnsi"/>
          <w:sz w:val="24"/>
          <w:szCs w:val="24"/>
          <w:rPrChange w:id="304" w:author="charan" w:date="2014-04-05T11:00:00Z">
            <w:rPr/>
          </w:rPrChange>
        </w:rPr>
      </w:pPr>
      <w:r w:rsidRPr="005F29CA">
        <w:rPr>
          <w:rFonts w:asciiTheme="minorHAnsi" w:eastAsia="Times New Roman" w:hAnsiTheme="minorHAnsi" w:cs="Times New Roman"/>
          <w:color w:val="000000"/>
          <w:sz w:val="24"/>
          <w:szCs w:val="24"/>
          <w:rPrChange w:id="305" w:author="charan" w:date="2014-04-05T11:00:00Z">
            <w:rPr>
              <w:rFonts w:eastAsia="Times New Roman" w:cs="Times New Roman"/>
              <w:color w:val="000000"/>
              <w:sz w:val="20"/>
              <w:szCs w:val="20"/>
            </w:rPr>
          </w:rPrChange>
        </w:rPr>
        <w:t>Would you be interested to know the real-time positions of the buses you're interested in and their ETA at the bus stop of your choice?</w:t>
      </w:r>
    </w:p>
    <w:p w:rsidR="008C5D39" w:rsidRPr="005F29CA" w:rsidRDefault="008C5D39">
      <w:pPr>
        <w:pStyle w:val="DefaultStyle"/>
        <w:shd w:val="clear" w:color="auto" w:fill="FFFFFF"/>
        <w:spacing w:after="115" w:line="100" w:lineRule="atLeast"/>
        <w:rPr>
          <w:rFonts w:asciiTheme="minorHAnsi" w:hAnsiTheme="minorHAnsi"/>
          <w:sz w:val="24"/>
          <w:szCs w:val="24"/>
          <w:rPrChange w:id="306" w:author="charan" w:date="2014-04-05T11:00:00Z">
            <w:rPr/>
          </w:rPrChange>
        </w:rPr>
      </w:pPr>
    </w:p>
    <w:p w:rsidR="008C5D39" w:rsidRPr="005F29CA" w:rsidRDefault="00B44C92">
      <w:pPr>
        <w:pStyle w:val="DefaultStyle"/>
        <w:shd w:val="clear" w:color="auto" w:fill="FFFFFF"/>
        <w:spacing w:after="115" w:line="100" w:lineRule="atLeast"/>
        <w:rPr>
          <w:rFonts w:asciiTheme="minorHAnsi" w:hAnsiTheme="minorHAnsi"/>
          <w:sz w:val="24"/>
          <w:szCs w:val="24"/>
          <w:rPrChange w:id="307" w:author="charan" w:date="2014-04-05T11:00:00Z">
            <w:rPr/>
          </w:rPrChange>
        </w:rPr>
      </w:pPr>
      <w:proofErr w:type="spellStart"/>
      <w:r w:rsidRPr="005F29CA">
        <w:rPr>
          <w:rFonts w:asciiTheme="minorHAnsi" w:hAnsiTheme="minorHAnsi"/>
          <w:b/>
          <w:color w:val="000000"/>
          <w:sz w:val="24"/>
          <w:szCs w:val="24"/>
          <w:shd w:val="clear" w:color="auto" w:fill="FFFFFF"/>
          <w:rPrChange w:id="308" w:author="charan" w:date="2014-04-05T11:00:00Z">
            <w:rPr>
              <w:b/>
              <w:color w:val="000000"/>
              <w:sz w:val="20"/>
              <w:szCs w:val="20"/>
              <w:shd w:val="clear" w:color="auto" w:fill="FFFFFF"/>
            </w:rPr>
          </w:rPrChange>
        </w:rPr>
        <w:t>Balmukund</w:t>
      </w:r>
      <w:proofErr w:type="spellEnd"/>
      <w:r w:rsidRPr="005F29CA">
        <w:rPr>
          <w:rFonts w:asciiTheme="minorHAnsi" w:hAnsiTheme="minorHAnsi"/>
          <w:b/>
          <w:color w:val="000000"/>
          <w:sz w:val="24"/>
          <w:szCs w:val="24"/>
          <w:shd w:val="clear" w:color="auto" w:fill="FFFFFF"/>
          <w:rPrChange w:id="309" w:author="charan" w:date="2014-04-05T11:00:00Z">
            <w:rPr>
              <w:b/>
              <w:color w:val="000000"/>
              <w:sz w:val="20"/>
              <w:szCs w:val="20"/>
              <w:shd w:val="clear" w:color="auto" w:fill="FFFFFF"/>
            </w:rPr>
          </w:rPrChange>
        </w:rPr>
        <w:t xml:space="preserve"> </w:t>
      </w:r>
      <w:proofErr w:type="spellStart"/>
      <w:r w:rsidRPr="005F29CA">
        <w:rPr>
          <w:rFonts w:asciiTheme="minorHAnsi" w:hAnsiTheme="minorHAnsi"/>
          <w:b/>
          <w:color w:val="000000"/>
          <w:sz w:val="24"/>
          <w:szCs w:val="24"/>
          <w:shd w:val="clear" w:color="auto" w:fill="FFFFFF"/>
          <w:rPrChange w:id="310" w:author="charan" w:date="2014-04-05T11:00:00Z">
            <w:rPr>
              <w:b/>
              <w:color w:val="000000"/>
              <w:sz w:val="20"/>
              <w:szCs w:val="20"/>
              <w:shd w:val="clear" w:color="auto" w:fill="FFFFFF"/>
            </w:rPr>
          </w:rPrChange>
        </w:rPr>
        <w:t>Agrawal</w:t>
      </w:r>
      <w:proofErr w:type="spellEnd"/>
      <w:r w:rsidRPr="005F29CA">
        <w:rPr>
          <w:rFonts w:asciiTheme="minorHAnsi" w:hAnsiTheme="minorHAnsi"/>
          <w:b/>
          <w:color w:val="000000"/>
          <w:sz w:val="24"/>
          <w:szCs w:val="24"/>
          <w:shd w:val="clear" w:color="auto" w:fill="FFFFFF"/>
          <w:rPrChange w:id="311" w:author="charan" w:date="2014-04-05T11:00:00Z">
            <w:rPr>
              <w:b/>
              <w:color w:val="000000"/>
              <w:sz w:val="20"/>
              <w:szCs w:val="20"/>
              <w:shd w:val="clear" w:color="auto" w:fill="FFFFFF"/>
            </w:rPr>
          </w:rPrChange>
        </w:rPr>
        <w:t xml:space="preserve">: </w:t>
      </w:r>
      <w:del w:id="312" w:author="charan" w:date="2014-04-05T11:01:00Z">
        <w:r w:rsidRPr="005F29CA" w:rsidDel="005F29CA">
          <w:rPr>
            <w:rFonts w:asciiTheme="minorHAnsi" w:hAnsiTheme="minorHAnsi"/>
            <w:b/>
            <w:color w:val="000000"/>
            <w:sz w:val="24"/>
            <w:szCs w:val="24"/>
            <w:shd w:val="clear" w:color="auto" w:fill="FFFFFF"/>
            <w:rPrChange w:id="313" w:author="charan" w:date="2014-04-05T11:00:00Z">
              <w:rPr>
                <w:b/>
                <w:color w:val="000000"/>
                <w:sz w:val="20"/>
                <w:szCs w:val="20"/>
                <w:shd w:val="clear" w:color="auto" w:fill="FFFFFF"/>
              </w:rPr>
            </w:rPrChange>
          </w:rPr>
          <w:delText xml:space="preserve">Balmukund formulate these 3 questions:  </w:delText>
        </w:r>
      </w:del>
    </w:p>
    <w:p w:rsidR="008C5D39" w:rsidRPr="005F29CA" w:rsidRDefault="00B44C92">
      <w:pPr>
        <w:pStyle w:val="DefaultStyle"/>
        <w:numPr>
          <w:ilvl w:val="0"/>
          <w:numId w:val="3"/>
        </w:numPr>
        <w:shd w:val="clear" w:color="auto" w:fill="FFFFFF"/>
        <w:spacing w:before="100" w:after="100" w:line="100" w:lineRule="atLeast"/>
        <w:rPr>
          <w:rFonts w:asciiTheme="minorHAnsi" w:hAnsiTheme="minorHAnsi"/>
          <w:sz w:val="24"/>
          <w:szCs w:val="24"/>
          <w:rPrChange w:id="314" w:author="charan" w:date="2014-04-05T11:00:00Z">
            <w:rPr/>
          </w:rPrChange>
        </w:rPr>
      </w:pPr>
      <w:r w:rsidRPr="005F29CA">
        <w:rPr>
          <w:rFonts w:asciiTheme="minorHAnsi" w:eastAsia="Times New Roman" w:hAnsiTheme="minorHAnsi" w:cs="Times New Roman"/>
          <w:color w:val="000000"/>
          <w:sz w:val="24"/>
          <w:szCs w:val="24"/>
          <w:rPrChange w:id="315" w:author="charan" w:date="2014-04-05T11:00:00Z">
            <w:rPr>
              <w:rFonts w:eastAsia="Times New Roman" w:cs="Times New Roman"/>
              <w:color w:val="000000"/>
              <w:sz w:val="20"/>
              <w:szCs w:val="20"/>
            </w:rPr>
          </w:rPrChange>
        </w:rPr>
        <w:lastRenderedPageBreak/>
        <w:t>Would you be interested to know the real-time number of vacant seats in these buses?</w:t>
      </w:r>
    </w:p>
    <w:p w:rsidR="008C5D39" w:rsidRPr="005F29CA" w:rsidRDefault="00B44C92">
      <w:pPr>
        <w:pStyle w:val="DefaultStyle"/>
        <w:numPr>
          <w:ilvl w:val="0"/>
          <w:numId w:val="3"/>
        </w:numPr>
        <w:shd w:val="clear" w:color="auto" w:fill="FFFFFF"/>
        <w:spacing w:before="100" w:after="100" w:line="100" w:lineRule="atLeast"/>
        <w:rPr>
          <w:rFonts w:asciiTheme="minorHAnsi" w:hAnsiTheme="minorHAnsi"/>
          <w:sz w:val="24"/>
          <w:szCs w:val="24"/>
          <w:rPrChange w:id="316" w:author="charan" w:date="2014-04-05T11:00:00Z">
            <w:rPr/>
          </w:rPrChange>
        </w:rPr>
      </w:pPr>
      <w:r w:rsidRPr="005F29CA">
        <w:rPr>
          <w:rFonts w:asciiTheme="minorHAnsi" w:eastAsia="Times New Roman" w:hAnsiTheme="minorHAnsi" w:cs="Times New Roman"/>
          <w:color w:val="000000"/>
          <w:sz w:val="24"/>
          <w:szCs w:val="24"/>
          <w:rPrChange w:id="317" w:author="charan" w:date="2014-04-05T11:00:00Z">
            <w:rPr>
              <w:rFonts w:eastAsia="Times New Roman" w:cs="Times New Roman"/>
              <w:color w:val="000000"/>
              <w:sz w:val="20"/>
              <w:szCs w:val="20"/>
            </w:rPr>
          </w:rPrChange>
        </w:rPr>
        <w:t>Do you think traffic related information would help you plan your trip? If yes, what information would you like and by what means?</w:t>
      </w:r>
    </w:p>
    <w:p w:rsidR="008C5D39" w:rsidRPr="005F29CA" w:rsidRDefault="00B44C92">
      <w:pPr>
        <w:pStyle w:val="DefaultStyle"/>
        <w:numPr>
          <w:ilvl w:val="0"/>
          <w:numId w:val="3"/>
        </w:numPr>
        <w:shd w:val="clear" w:color="auto" w:fill="FFFFFF"/>
        <w:spacing w:before="100" w:after="100" w:line="100" w:lineRule="atLeast"/>
        <w:rPr>
          <w:rFonts w:asciiTheme="minorHAnsi" w:hAnsiTheme="minorHAnsi"/>
          <w:sz w:val="24"/>
          <w:szCs w:val="24"/>
          <w:rPrChange w:id="318" w:author="charan" w:date="2014-04-05T11:00:00Z">
            <w:rPr/>
          </w:rPrChange>
        </w:rPr>
      </w:pPr>
      <w:r w:rsidRPr="005F29CA">
        <w:rPr>
          <w:rFonts w:asciiTheme="minorHAnsi" w:eastAsia="Times New Roman" w:hAnsiTheme="minorHAnsi" w:cs="Times New Roman"/>
          <w:color w:val="000000"/>
          <w:sz w:val="24"/>
          <w:szCs w:val="24"/>
          <w:rPrChange w:id="319" w:author="charan" w:date="2014-04-05T11:00:00Z">
            <w:rPr>
              <w:rFonts w:eastAsia="Times New Roman" w:cs="Times New Roman"/>
              <w:color w:val="000000"/>
              <w:sz w:val="20"/>
              <w:szCs w:val="20"/>
            </w:rPr>
          </w:rPrChange>
        </w:rPr>
        <w:t>Given the present infrastructure, what sort of information would you like about the bus transportation system?</w:t>
      </w:r>
    </w:p>
    <w:p w:rsidR="008C5D39" w:rsidRPr="005F29CA" w:rsidRDefault="008C5D39">
      <w:pPr>
        <w:pStyle w:val="DefaultStyle"/>
        <w:shd w:val="clear" w:color="auto" w:fill="FFFFFF"/>
        <w:spacing w:after="115" w:line="100" w:lineRule="atLeast"/>
        <w:rPr>
          <w:rFonts w:asciiTheme="minorHAnsi" w:hAnsiTheme="minorHAnsi"/>
          <w:sz w:val="24"/>
          <w:szCs w:val="24"/>
          <w:rPrChange w:id="320" w:author="charan" w:date="2014-04-05T11:00:00Z">
            <w:rPr/>
          </w:rPrChange>
        </w:rPr>
      </w:pPr>
    </w:p>
    <w:p w:rsidR="008C5D39" w:rsidRPr="005F29CA" w:rsidRDefault="00B44C92">
      <w:pPr>
        <w:pStyle w:val="DefaultStyle"/>
        <w:shd w:val="clear" w:color="auto" w:fill="FFFFFF"/>
        <w:spacing w:after="115" w:line="100" w:lineRule="atLeast"/>
        <w:rPr>
          <w:rFonts w:asciiTheme="minorHAnsi" w:hAnsiTheme="minorHAnsi"/>
          <w:sz w:val="24"/>
          <w:szCs w:val="24"/>
          <w:rPrChange w:id="321" w:author="charan" w:date="2014-04-05T11:00:00Z">
            <w:rPr/>
          </w:rPrChange>
        </w:rPr>
      </w:pPr>
      <w:r w:rsidRPr="005F29CA">
        <w:rPr>
          <w:rFonts w:asciiTheme="minorHAnsi" w:hAnsiTheme="minorHAnsi"/>
          <w:b/>
          <w:color w:val="000000"/>
          <w:sz w:val="24"/>
          <w:szCs w:val="24"/>
          <w:shd w:val="clear" w:color="auto" w:fill="FFFFFF"/>
          <w:rPrChange w:id="322" w:author="charan" w:date="2014-04-05T11:00:00Z">
            <w:rPr>
              <w:b/>
              <w:color w:val="000000"/>
              <w:sz w:val="20"/>
              <w:szCs w:val="20"/>
              <w:shd w:val="clear" w:color="auto" w:fill="FFFFFF"/>
            </w:rPr>
          </w:rPrChange>
        </w:rPr>
        <w:t xml:space="preserve"> </w:t>
      </w:r>
      <w:del w:id="323" w:author="charan" w:date="2014-04-05T11:04:00Z">
        <w:r w:rsidRPr="005F29CA" w:rsidDel="007C592A">
          <w:rPr>
            <w:rFonts w:asciiTheme="minorHAnsi" w:hAnsiTheme="minorHAnsi"/>
            <w:b/>
            <w:color w:val="000000"/>
            <w:sz w:val="24"/>
            <w:szCs w:val="24"/>
            <w:shd w:val="clear" w:color="auto" w:fill="FFFFFF"/>
            <w:rPrChange w:id="324" w:author="charan" w:date="2014-04-05T11:00:00Z">
              <w:rPr>
                <w:b/>
                <w:color w:val="000000"/>
                <w:sz w:val="20"/>
                <w:szCs w:val="20"/>
                <w:shd w:val="clear" w:color="auto" w:fill="FFFFFF"/>
              </w:rPr>
            </w:rPrChange>
          </w:rPr>
          <w:delText>Then all 12 questions sent to madam.</w:delText>
        </w:r>
      </w:del>
      <w:ins w:id="325" w:author="charan" w:date="2014-04-05T11:04:00Z">
        <w:r w:rsidR="007C592A">
          <w:rPr>
            <w:rFonts w:asciiTheme="minorHAnsi" w:hAnsiTheme="minorHAnsi"/>
            <w:b/>
            <w:color w:val="000000"/>
            <w:sz w:val="24"/>
            <w:szCs w:val="24"/>
            <w:shd w:val="clear" w:color="auto" w:fill="FFFFFF"/>
          </w:rPr>
          <w:t>The draft was later forwarded to Professor.</w:t>
        </w:r>
      </w:ins>
    </w:p>
    <w:p w:rsidR="008C5D39" w:rsidRPr="001E3472" w:rsidRDefault="008C5D39">
      <w:pPr>
        <w:pStyle w:val="DefaultStyle"/>
        <w:shd w:val="clear" w:color="auto" w:fill="FFFFFF"/>
        <w:spacing w:after="115" w:line="100" w:lineRule="atLeast"/>
        <w:rPr>
          <w:rFonts w:asciiTheme="minorHAnsi" w:hAnsiTheme="minorHAnsi"/>
          <w:rPrChange w:id="326" w:author="charan" w:date="2014-04-05T10:21:00Z">
            <w:rPr/>
          </w:rPrChange>
        </w:rPr>
      </w:pPr>
    </w:p>
    <w:p w:rsidR="008C5D39" w:rsidRPr="001E3472" w:rsidRDefault="00B44C92">
      <w:pPr>
        <w:pStyle w:val="DefaultStyle"/>
        <w:shd w:val="clear" w:color="auto" w:fill="FFFFFF"/>
        <w:spacing w:after="115" w:line="100" w:lineRule="atLeast"/>
        <w:rPr>
          <w:rFonts w:asciiTheme="minorHAnsi" w:hAnsiTheme="minorHAnsi"/>
          <w:rPrChange w:id="327" w:author="charan" w:date="2014-04-05T10:21:00Z">
            <w:rPr/>
          </w:rPrChange>
        </w:rPr>
      </w:pPr>
      <w:r w:rsidRPr="001E3472">
        <w:rPr>
          <w:rFonts w:asciiTheme="minorHAnsi" w:hAnsiTheme="minorHAnsi"/>
          <w:sz w:val="24"/>
          <w:szCs w:val="24"/>
          <w:rPrChange w:id="328" w:author="charan" w:date="2014-04-05T10:21:00Z">
            <w:rPr>
              <w:sz w:val="24"/>
              <w:szCs w:val="24"/>
            </w:rPr>
          </w:rPrChange>
        </w:rPr>
        <w:t xml:space="preserve">2. </w:t>
      </w:r>
      <w:r w:rsidRPr="001E3472">
        <w:rPr>
          <w:rFonts w:asciiTheme="minorHAnsi" w:hAnsiTheme="minorHAnsi" w:cs="CMR10"/>
          <w:b/>
          <w:sz w:val="24"/>
          <w:szCs w:val="24"/>
          <w:rPrChange w:id="329" w:author="charan" w:date="2014-04-05T10:21:00Z">
            <w:rPr>
              <w:rFonts w:ascii="CMR10" w:hAnsi="CMR10" w:cs="CMR10"/>
              <w:b/>
              <w:sz w:val="24"/>
              <w:szCs w:val="24"/>
            </w:rPr>
          </w:rPrChange>
        </w:rPr>
        <w:t>Time spent in the project during the week - in hours (member wise).</w:t>
      </w:r>
    </w:p>
    <w:tbl>
      <w:tblPr>
        <w:tblStyle w:val="TableGrid"/>
        <w:tblW w:w="0" w:type="auto"/>
        <w:tblLook w:val="04A0" w:firstRow="1" w:lastRow="0" w:firstColumn="1" w:lastColumn="0" w:noHBand="0" w:noVBand="1"/>
        <w:tblPrChange w:id="330" w:author="charan" w:date="2014-04-05T11:04:00Z">
          <w:tblPr>
            <w:tblStyle w:val="TableGrid"/>
            <w:tblW w:w="0" w:type="auto"/>
            <w:tblLook w:val="04A0" w:firstRow="1" w:lastRow="0" w:firstColumn="1" w:lastColumn="0" w:noHBand="0" w:noVBand="1"/>
          </w:tblPr>
        </w:tblPrChange>
      </w:tblPr>
      <w:tblGrid>
        <w:gridCol w:w="2448"/>
        <w:gridCol w:w="3308"/>
        <w:gridCol w:w="1153"/>
        <w:gridCol w:w="1569"/>
        <w:tblGridChange w:id="331">
          <w:tblGrid>
            <w:gridCol w:w="1977"/>
            <w:gridCol w:w="3779"/>
            <w:gridCol w:w="1153"/>
            <w:gridCol w:w="1289"/>
          </w:tblGrid>
        </w:tblGridChange>
      </w:tblGrid>
      <w:tr w:rsidR="005F29CA" w:rsidRPr="00A93110" w:rsidTr="007C592A">
        <w:trPr>
          <w:ins w:id="332" w:author="charan" w:date="2014-04-05T11:02:00Z"/>
        </w:trPr>
        <w:tc>
          <w:tcPr>
            <w:tcW w:w="2448" w:type="dxa"/>
            <w:tcPrChange w:id="333" w:author="charan" w:date="2014-04-05T11:04:00Z">
              <w:tcPr>
                <w:tcW w:w="1977" w:type="dxa"/>
              </w:tcPr>
            </w:tcPrChange>
          </w:tcPr>
          <w:p w:rsidR="005F29CA" w:rsidRPr="00F80775" w:rsidRDefault="005F29CA" w:rsidP="00E422BF">
            <w:pPr>
              <w:pStyle w:val="DefaultStyle"/>
              <w:rPr>
                <w:ins w:id="334" w:author="charan" w:date="2014-04-05T11:02:00Z"/>
                <w:rFonts w:asciiTheme="minorHAnsi" w:hAnsiTheme="minorHAnsi" w:cs="CMR10"/>
                <w:sz w:val="24"/>
                <w:szCs w:val="24"/>
              </w:rPr>
            </w:pPr>
            <w:ins w:id="335" w:author="charan" w:date="2014-04-05T11:02:00Z">
              <w:r w:rsidRPr="00F80775">
                <w:rPr>
                  <w:rFonts w:asciiTheme="minorHAnsi" w:hAnsiTheme="minorHAnsi" w:cs="CMR10"/>
                  <w:sz w:val="24"/>
                  <w:szCs w:val="24"/>
                </w:rPr>
                <w:t>Members</w:t>
              </w:r>
            </w:ins>
          </w:p>
        </w:tc>
        <w:tc>
          <w:tcPr>
            <w:tcW w:w="3308" w:type="dxa"/>
            <w:tcPrChange w:id="336" w:author="charan" w:date="2014-04-05T11:04:00Z">
              <w:tcPr>
                <w:tcW w:w="3779" w:type="dxa"/>
              </w:tcPr>
            </w:tcPrChange>
          </w:tcPr>
          <w:p w:rsidR="005F29CA" w:rsidRPr="00F80775" w:rsidRDefault="005F29CA" w:rsidP="00E422BF">
            <w:pPr>
              <w:pStyle w:val="DefaultStyle"/>
              <w:rPr>
                <w:ins w:id="337" w:author="charan" w:date="2014-04-05T11:02:00Z"/>
                <w:rFonts w:asciiTheme="minorHAnsi" w:hAnsiTheme="minorHAnsi" w:cs="CMR10"/>
                <w:sz w:val="24"/>
                <w:szCs w:val="24"/>
              </w:rPr>
            </w:pPr>
            <w:ins w:id="338" w:author="charan" w:date="2014-04-05T11:02:00Z">
              <w:r w:rsidRPr="00F80775">
                <w:rPr>
                  <w:rFonts w:asciiTheme="minorHAnsi" w:hAnsiTheme="minorHAnsi" w:cs="CMR10"/>
                  <w:sz w:val="24"/>
                  <w:szCs w:val="24"/>
                </w:rPr>
                <w:t>Task</w:t>
              </w:r>
            </w:ins>
          </w:p>
        </w:tc>
        <w:tc>
          <w:tcPr>
            <w:tcW w:w="1153" w:type="dxa"/>
            <w:tcPrChange w:id="339" w:author="charan" w:date="2014-04-05T11:04:00Z">
              <w:tcPr>
                <w:tcW w:w="1153" w:type="dxa"/>
              </w:tcPr>
            </w:tcPrChange>
          </w:tcPr>
          <w:p w:rsidR="005F29CA" w:rsidRPr="00F80775" w:rsidRDefault="005F29CA" w:rsidP="00E422BF">
            <w:pPr>
              <w:pStyle w:val="DefaultStyle"/>
              <w:rPr>
                <w:ins w:id="340" w:author="charan" w:date="2014-04-05T11:02:00Z"/>
                <w:rFonts w:asciiTheme="minorHAnsi" w:hAnsiTheme="minorHAnsi" w:cs="CMR10"/>
                <w:sz w:val="24"/>
                <w:szCs w:val="24"/>
              </w:rPr>
            </w:pPr>
            <w:ins w:id="341" w:author="charan" w:date="2014-04-05T11:02:00Z">
              <w:r w:rsidRPr="00F80775">
                <w:rPr>
                  <w:rFonts w:asciiTheme="minorHAnsi" w:hAnsiTheme="minorHAnsi" w:cs="CMR10"/>
                  <w:sz w:val="24"/>
                  <w:szCs w:val="24"/>
                </w:rPr>
                <w:t>Hours spent</w:t>
              </w:r>
            </w:ins>
          </w:p>
        </w:tc>
        <w:tc>
          <w:tcPr>
            <w:tcW w:w="1569" w:type="dxa"/>
            <w:tcPrChange w:id="342" w:author="charan" w:date="2014-04-05T11:04:00Z">
              <w:tcPr>
                <w:tcW w:w="889" w:type="dxa"/>
              </w:tcPr>
            </w:tcPrChange>
          </w:tcPr>
          <w:p w:rsidR="005F29CA" w:rsidRPr="00F80775" w:rsidRDefault="005F29CA" w:rsidP="00E422BF">
            <w:pPr>
              <w:pStyle w:val="DefaultStyle"/>
              <w:rPr>
                <w:ins w:id="343" w:author="charan" w:date="2014-04-05T11:02:00Z"/>
                <w:rFonts w:asciiTheme="minorHAnsi" w:hAnsiTheme="minorHAnsi" w:cs="CMR10"/>
                <w:sz w:val="24"/>
                <w:szCs w:val="24"/>
              </w:rPr>
            </w:pPr>
            <w:ins w:id="344" w:author="charan" w:date="2014-04-05T11:02:00Z">
              <w:r>
                <w:rPr>
                  <w:rFonts w:asciiTheme="minorHAnsi" w:hAnsiTheme="minorHAnsi" w:cs="CMR10"/>
                  <w:sz w:val="24"/>
                  <w:szCs w:val="24"/>
                </w:rPr>
                <w:t>Status</w:t>
              </w:r>
            </w:ins>
          </w:p>
        </w:tc>
      </w:tr>
      <w:tr w:rsidR="005F29CA" w:rsidRPr="00A93110" w:rsidTr="007C592A">
        <w:trPr>
          <w:ins w:id="345" w:author="charan" w:date="2014-04-05T11:02:00Z"/>
        </w:trPr>
        <w:tc>
          <w:tcPr>
            <w:tcW w:w="2448" w:type="dxa"/>
            <w:tcPrChange w:id="346" w:author="charan" w:date="2014-04-05T11:04:00Z">
              <w:tcPr>
                <w:tcW w:w="1977" w:type="dxa"/>
              </w:tcPr>
            </w:tcPrChange>
          </w:tcPr>
          <w:p w:rsidR="005F29CA" w:rsidRPr="00F80775" w:rsidRDefault="005F29CA" w:rsidP="00E422BF">
            <w:pPr>
              <w:pStyle w:val="DefaultStyle"/>
              <w:rPr>
                <w:ins w:id="347" w:author="charan" w:date="2014-04-05T11:02:00Z"/>
                <w:rFonts w:asciiTheme="minorHAnsi" w:hAnsiTheme="minorHAnsi" w:cs="CMR10"/>
                <w:sz w:val="24"/>
                <w:szCs w:val="24"/>
              </w:rPr>
            </w:pPr>
            <w:proofErr w:type="spellStart"/>
            <w:ins w:id="348" w:author="charan" w:date="2014-04-05T11:02:00Z">
              <w:r w:rsidRPr="00F80775">
                <w:rPr>
                  <w:rFonts w:asciiTheme="minorHAnsi" w:hAnsiTheme="minorHAnsi" w:cs="CMR10"/>
                  <w:sz w:val="24"/>
                  <w:szCs w:val="24"/>
                </w:rPr>
                <w:t>Soumit</w:t>
              </w:r>
              <w:proofErr w:type="spellEnd"/>
              <w:r w:rsidRPr="00F80775">
                <w:rPr>
                  <w:rFonts w:asciiTheme="minorHAnsi" w:hAnsiTheme="minorHAnsi" w:cs="CMR10"/>
                  <w:sz w:val="24"/>
                  <w:szCs w:val="24"/>
                </w:rPr>
                <w:t xml:space="preserve"> Das</w:t>
              </w:r>
            </w:ins>
          </w:p>
        </w:tc>
        <w:tc>
          <w:tcPr>
            <w:tcW w:w="3308" w:type="dxa"/>
            <w:tcPrChange w:id="349" w:author="charan" w:date="2014-04-05T11:04:00Z">
              <w:tcPr>
                <w:tcW w:w="3779" w:type="dxa"/>
              </w:tcPr>
            </w:tcPrChange>
          </w:tcPr>
          <w:p w:rsidR="005F29CA" w:rsidRPr="00F80775" w:rsidRDefault="005F29CA" w:rsidP="00E422BF">
            <w:pPr>
              <w:pStyle w:val="DefaultStyle"/>
              <w:rPr>
                <w:ins w:id="350" w:author="charan" w:date="2014-04-05T11:02:00Z"/>
                <w:rFonts w:asciiTheme="minorHAnsi" w:hAnsiTheme="minorHAnsi" w:cs="CMR10"/>
                <w:sz w:val="24"/>
                <w:szCs w:val="24"/>
              </w:rPr>
            </w:pPr>
            <w:ins w:id="351" w:author="charan" w:date="2014-04-05T11:02:00Z">
              <w:r>
                <w:rPr>
                  <w:rFonts w:asciiTheme="minorHAnsi" w:hAnsiTheme="minorHAnsi"/>
                  <w:sz w:val="24"/>
                  <w:szCs w:val="24"/>
                </w:rPr>
                <w:t xml:space="preserve">Drafting survey </w:t>
              </w:r>
            </w:ins>
            <w:ins w:id="352" w:author="charan" w:date="2014-04-05T11:05:00Z">
              <w:r w:rsidR="007C592A">
                <w:rPr>
                  <w:rFonts w:asciiTheme="minorHAnsi" w:hAnsiTheme="minorHAnsi"/>
                  <w:sz w:val="24"/>
                  <w:szCs w:val="24"/>
                </w:rPr>
                <w:t>questionnaire</w:t>
              </w:r>
            </w:ins>
          </w:p>
        </w:tc>
        <w:tc>
          <w:tcPr>
            <w:tcW w:w="1153" w:type="dxa"/>
            <w:tcPrChange w:id="353" w:author="charan" w:date="2014-04-05T11:04:00Z">
              <w:tcPr>
                <w:tcW w:w="1153" w:type="dxa"/>
              </w:tcPr>
            </w:tcPrChange>
          </w:tcPr>
          <w:p w:rsidR="005F29CA" w:rsidRPr="00F80775" w:rsidRDefault="007C592A" w:rsidP="00E422BF">
            <w:pPr>
              <w:pStyle w:val="DefaultStyle"/>
              <w:rPr>
                <w:ins w:id="354" w:author="charan" w:date="2014-04-05T11:02:00Z"/>
                <w:rFonts w:asciiTheme="minorHAnsi" w:hAnsiTheme="minorHAnsi" w:cs="CMR10"/>
                <w:sz w:val="24"/>
                <w:szCs w:val="24"/>
              </w:rPr>
            </w:pPr>
            <w:ins w:id="355" w:author="charan" w:date="2014-04-05T11:03:00Z">
              <w:r>
                <w:rPr>
                  <w:rFonts w:asciiTheme="minorHAnsi" w:hAnsiTheme="minorHAnsi" w:cs="CMR10"/>
                  <w:sz w:val="24"/>
                  <w:szCs w:val="24"/>
                </w:rPr>
                <w:t>2</w:t>
              </w:r>
            </w:ins>
          </w:p>
        </w:tc>
        <w:tc>
          <w:tcPr>
            <w:tcW w:w="1569" w:type="dxa"/>
            <w:tcPrChange w:id="356" w:author="charan" w:date="2014-04-05T11:04:00Z">
              <w:tcPr>
                <w:tcW w:w="889" w:type="dxa"/>
              </w:tcPr>
            </w:tcPrChange>
          </w:tcPr>
          <w:p w:rsidR="005F29CA" w:rsidRPr="00F80775" w:rsidRDefault="007C592A" w:rsidP="00E422BF">
            <w:pPr>
              <w:pStyle w:val="DefaultStyle"/>
              <w:rPr>
                <w:ins w:id="357" w:author="charan" w:date="2014-04-05T11:02:00Z"/>
                <w:rFonts w:asciiTheme="minorHAnsi" w:hAnsiTheme="minorHAnsi" w:cs="CMR10"/>
                <w:sz w:val="24"/>
                <w:szCs w:val="24"/>
              </w:rPr>
            </w:pPr>
            <w:ins w:id="358" w:author="charan" w:date="2014-04-05T11:03:00Z">
              <w:r>
                <w:rPr>
                  <w:rFonts w:asciiTheme="minorHAnsi" w:hAnsiTheme="minorHAnsi" w:cs="CMR10"/>
                  <w:sz w:val="24"/>
                  <w:szCs w:val="24"/>
                </w:rPr>
                <w:t>In Progress</w:t>
              </w:r>
            </w:ins>
          </w:p>
        </w:tc>
      </w:tr>
      <w:tr w:rsidR="005F29CA" w:rsidRPr="00A93110" w:rsidTr="007C592A">
        <w:trPr>
          <w:ins w:id="359" w:author="charan" w:date="2014-04-05T11:02:00Z"/>
        </w:trPr>
        <w:tc>
          <w:tcPr>
            <w:tcW w:w="2448" w:type="dxa"/>
            <w:tcPrChange w:id="360" w:author="charan" w:date="2014-04-05T11:04:00Z">
              <w:tcPr>
                <w:tcW w:w="1977" w:type="dxa"/>
              </w:tcPr>
            </w:tcPrChange>
          </w:tcPr>
          <w:p w:rsidR="005F29CA" w:rsidRPr="00F80775" w:rsidRDefault="005F29CA" w:rsidP="00E422BF">
            <w:pPr>
              <w:pStyle w:val="DefaultStyle"/>
              <w:rPr>
                <w:ins w:id="361" w:author="charan" w:date="2014-04-05T11:02:00Z"/>
                <w:rFonts w:asciiTheme="minorHAnsi" w:hAnsiTheme="minorHAnsi" w:cs="CMR10"/>
                <w:sz w:val="24"/>
                <w:szCs w:val="24"/>
              </w:rPr>
            </w:pPr>
            <w:proofErr w:type="spellStart"/>
            <w:ins w:id="362" w:author="charan" w:date="2014-04-05T11:02:00Z">
              <w:r w:rsidRPr="00F80775">
                <w:rPr>
                  <w:rFonts w:asciiTheme="minorHAnsi" w:hAnsiTheme="minorHAnsi" w:cs="CMR10"/>
                  <w:sz w:val="24"/>
                  <w:szCs w:val="24"/>
                </w:rPr>
                <w:t>Charan</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Shetty</w:t>
              </w:r>
              <w:proofErr w:type="spellEnd"/>
            </w:ins>
          </w:p>
        </w:tc>
        <w:tc>
          <w:tcPr>
            <w:tcW w:w="3308" w:type="dxa"/>
            <w:tcPrChange w:id="363" w:author="charan" w:date="2014-04-05T11:04:00Z">
              <w:tcPr>
                <w:tcW w:w="3779" w:type="dxa"/>
              </w:tcPr>
            </w:tcPrChange>
          </w:tcPr>
          <w:p w:rsidR="005F29CA" w:rsidRPr="00F80775" w:rsidRDefault="007C592A" w:rsidP="00E422BF">
            <w:pPr>
              <w:pStyle w:val="DefaultStyle"/>
              <w:rPr>
                <w:ins w:id="364" w:author="charan" w:date="2014-04-05T11:02:00Z"/>
                <w:rFonts w:asciiTheme="minorHAnsi" w:hAnsiTheme="minorHAnsi" w:cs="CMR10"/>
                <w:sz w:val="24"/>
                <w:szCs w:val="24"/>
              </w:rPr>
            </w:pPr>
            <w:ins w:id="365" w:author="charan" w:date="2014-04-05T11:03:00Z">
              <w:r>
                <w:rPr>
                  <w:rFonts w:asciiTheme="minorHAnsi" w:hAnsiTheme="minorHAnsi"/>
                  <w:sz w:val="24"/>
                  <w:szCs w:val="24"/>
                </w:rPr>
                <w:t>Drafting survey questionnaire</w:t>
              </w:r>
            </w:ins>
          </w:p>
        </w:tc>
        <w:tc>
          <w:tcPr>
            <w:tcW w:w="1153" w:type="dxa"/>
            <w:tcPrChange w:id="366" w:author="charan" w:date="2014-04-05T11:04:00Z">
              <w:tcPr>
                <w:tcW w:w="1153" w:type="dxa"/>
              </w:tcPr>
            </w:tcPrChange>
          </w:tcPr>
          <w:p w:rsidR="005F29CA" w:rsidRPr="00F80775" w:rsidRDefault="007C592A" w:rsidP="00E422BF">
            <w:pPr>
              <w:pStyle w:val="DefaultStyle"/>
              <w:rPr>
                <w:ins w:id="367" w:author="charan" w:date="2014-04-05T11:02:00Z"/>
                <w:rFonts w:asciiTheme="minorHAnsi" w:hAnsiTheme="minorHAnsi" w:cs="CMR10"/>
                <w:sz w:val="24"/>
                <w:szCs w:val="24"/>
              </w:rPr>
            </w:pPr>
            <w:ins w:id="368" w:author="charan" w:date="2014-04-05T11:03:00Z">
              <w:r>
                <w:rPr>
                  <w:rFonts w:asciiTheme="minorHAnsi" w:hAnsiTheme="minorHAnsi" w:cs="CMR10"/>
                  <w:sz w:val="24"/>
                  <w:szCs w:val="24"/>
                </w:rPr>
                <w:t>2</w:t>
              </w:r>
            </w:ins>
          </w:p>
        </w:tc>
        <w:tc>
          <w:tcPr>
            <w:tcW w:w="1569" w:type="dxa"/>
            <w:tcPrChange w:id="369" w:author="charan" w:date="2014-04-05T11:04:00Z">
              <w:tcPr>
                <w:tcW w:w="889" w:type="dxa"/>
              </w:tcPr>
            </w:tcPrChange>
          </w:tcPr>
          <w:p w:rsidR="005F29CA" w:rsidRPr="00F80775" w:rsidRDefault="007C592A" w:rsidP="00E422BF">
            <w:pPr>
              <w:pStyle w:val="DefaultStyle"/>
              <w:rPr>
                <w:ins w:id="370" w:author="charan" w:date="2014-04-05T11:02:00Z"/>
                <w:rFonts w:asciiTheme="minorHAnsi" w:hAnsiTheme="minorHAnsi" w:cs="CMR10"/>
                <w:sz w:val="24"/>
                <w:szCs w:val="24"/>
              </w:rPr>
            </w:pPr>
            <w:ins w:id="371" w:author="charan" w:date="2014-04-05T11:03:00Z">
              <w:r>
                <w:rPr>
                  <w:rFonts w:asciiTheme="minorHAnsi" w:hAnsiTheme="minorHAnsi" w:cs="CMR10"/>
                  <w:sz w:val="24"/>
                  <w:szCs w:val="24"/>
                </w:rPr>
                <w:t>In Progress</w:t>
              </w:r>
            </w:ins>
          </w:p>
        </w:tc>
      </w:tr>
      <w:tr w:rsidR="005F29CA" w:rsidRPr="00A93110" w:rsidTr="007C592A">
        <w:trPr>
          <w:ins w:id="372" w:author="charan" w:date="2014-04-05T11:02:00Z"/>
        </w:trPr>
        <w:tc>
          <w:tcPr>
            <w:tcW w:w="2448" w:type="dxa"/>
            <w:tcPrChange w:id="373" w:author="charan" w:date="2014-04-05T11:04:00Z">
              <w:tcPr>
                <w:tcW w:w="1977" w:type="dxa"/>
              </w:tcPr>
            </w:tcPrChange>
          </w:tcPr>
          <w:p w:rsidR="005F29CA" w:rsidRPr="00F80775" w:rsidRDefault="005F29CA" w:rsidP="00E422BF">
            <w:pPr>
              <w:pStyle w:val="DefaultStyle"/>
              <w:rPr>
                <w:ins w:id="374" w:author="charan" w:date="2014-04-05T11:02:00Z"/>
                <w:rFonts w:asciiTheme="minorHAnsi" w:hAnsiTheme="minorHAnsi" w:cs="CMR10"/>
                <w:sz w:val="24"/>
                <w:szCs w:val="24"/>
              </w:rPr>
            </w:pPr>
            <w:ins w:id="375" w:author="charan" w:date="2014-04-05T11:02:00Z">
              <w:r w:rsidRPr="00F80775">
                <w:rPr>
                  <w:rFonts w:asciiTheme="minorHAnsi" w:hAnsiTheme="minorHAnsi" w:cs="CMR10"/>
                  <w:sz w:val="24"/>
                  <w:szCs w:val="24"/>
                </w:rPr>
                <w:t xml:space="preserve">Joshi </w:t>
              </w:r>
              <w:proofErr w:type="spellStart"/>
              <w:r w:rsidRPr="00F80775">
                <w:rPr>
                  <w:rFonts w:asciiTheme="minorHAnsi" w:hAnsiTheme="minorHAnsi" w:cs="CMR10"/>
                  <w:sz w:val="24"/>
                  <w:szCs w:val="24"/>
                </w:rPr>
                <w:t>Dnyanesh</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Madhav</w:t>
              </w:r>
              <w:proofErr w:type="spellEnd"/>
            </w:ins>
          </w:p>
        </w:tc>
        <w:tc>
          <w:tcPr>
            <w:tcW w:w="3308" w:type="dxa"/>
            <w:tcPrChange w:id="376" w:author="charan" w:date="2014-04-05T11:04:00Z">
              <w:tcPr>
                <w:tcW w:w="3779" w:type="dxa"/>
              </w:tcPr>
            </w:tcPrChange>
          </w:tcPr>
          <w:p w:rsidR="005F29CA" w:rsidRPr="00F80775" w:rsidRDefault="007C592A" w:rsidP="00E422BF">
            <w:pPr>
              <w:pStyle w:val="DefaultStyle"/>
              <w:rPr>
                <w:ins w:id="377" w:author="charan" w:date="2014-04-05T11:02:00Z"/>
                <w:rFonts w:asciiTheme="minorHAnsi" w:hAnsiTheme="minorHAnsi" w:cs="CMR10"/>
                <w:sz w:val="24"/>
                <w:szCs w:val="24"/>
              </w:rPr>
            </w:pPr>
            <w:ins w:id="378" w:author="charan" w:date="2014-04-05T11:03:00Z">
              <w:r>
                <w:rPr>
                  <w:rFonts w:asciiTheme="minorHAnsi" w:hAnsiTheme="minorHAnsi"/>
                  <w:sz w:val="24"/>
                  <w:szCs w:val="24"/>
                </w:rPr>
                <w:t>Drafting survey questionnaire</w:t>
              </w:r>
            </w:ins>
          </w:p>
        </w:tc>
        <w:tc>
          <w:tcPr>
            <w:tcW w:w="1153" w:type="dxa"/>
            <w:tcPrChange w:id="379" w:author="charan" w:date="2014-04-05T11:04:00Z">
              <w:tcPr>
                <w:tcW w:w="1153" w:type="dxa"/>
              </w:tcPr>
            </w:tcPrChange>
          </w:tcPr>
          <w:p w:rsidR="005F29CA" w:rsidRPr="00F80775" w:rsidRDefault="007C592A" w:rsidP="00E422BF">
            <w:pPr>
              <w:pStyle w:val="DefaultStyle"/>
              <w:rPr>
                <w:ins w:id="380" w:author="charan" w:date="2014-04-05T11:02:00Z"/>
                <w:rFonts w:asciiTheme="minorHAnsi" w:hAnsiTheme="minorHAnsi" w:cs="CMR10"/>
                <w:sz w:val="24"/>
                <w:szCs w:val="24"/>
              </w:rPr>
            </w:pPr>
            <w:ins w:id="381" w:author="charan" w:date="2014-04-05T11:03:00Z">
              <w:r>
                <w:rPr>
                  <w:rFonts w:asciiTheme="minorHAnsi" w:hAnsiTheme="minorHAnsi" w:cs="CMR10"/>
                  <w:sz w:val="24"/>
                  <w:szCs w:val="24"/>
                </w:rPr>
                <w:t>2</w:t>
              </w:r>
            </w:ins>
          </w:p>
        </w:tc>
        <w:tc>
          <w:tcPr>
            <w:tcW w:w="1569" w:type="dxa"/>
            <w:tcPrChange w:id="382" w:author="charan" w:date="2014-04-05T11:04:00Z">
              <w:tcPr>
                <w:tcW w:w="889" w:type="dxa"/>
              </w:tcPr>
            </w:tcPrChange>
          </w:tcPr>
          <w:p w:rsidR="005F29CA" w:rsidRPr="00F80775" w:rsidRDefault="007C592A" w:rsidP="00E422BF">
            <w:pPr>
              <w:pStyle w:val="DefaultStyle"/>
              <w:rPr>
                <w:ins w:id="383" w:author="charan" w:date="2014-04-05T11:02:00Z"/>
                <w:rFonts w:asciiTheme="minorHAnsi" w:hAnsiTheme="minorHAnsi" w:cs="CMR10"/>
                <w:sz w:val="24"/>
                <w:szCs w:val="24"/>
              </w:rPr>
            </w:pPr>
            <w:ins w:id="384" w:author="charan" w:date="2014-04-05T11:03:00Z">
              <w:r>
                <w:rPr>
                  <w:rFonts w:asciiTheme="minorHAnsi" w:hAnsiTheme="minorHAnsi" w:cs="CMR10"/>
                  <w:sz w:val="24"/>
                  <w:szCs w:val="24"/>
                </w:rPr>
                <w:t>In Progress</w:t>
              </w:r>
            </w:ins>
          </w:p>
        </w:tc>
      </w:tr>
      <w:tr w:rsidR="005F29CA" w:rsidRPr="00A93110" w:rsidTr="007C592A">
        <w:trPr>
          <w:ins w:id="385" w:author="charan" w:date="2014-04-05T11:02:00Z"/>
        </w:trPr>
        <w:tc>
          <w:tcPr>
            <w:tcW w:w="2448" w:type="dxa"/>
            <w:tcPrChange w:id="386" w:author="charan" w:date="2014-04-05T11:04:00Z">
              <w:tcPr>
                <w:tcW w:w="1977" w:type="dxa"/>
              </w:tcPr>
            </w:tcPrChange>
          </w:tcPr>
          <w:p w:rsidR="005F29CA" w:rsidRPr="00F80775" w:rsidRDefault="005F29CA" w:rsidP="00E422BF">
            <w:pPr>
              <w:pStyle w:val="DefaultStyle"/>
              <w:rPr>
                <w:ins w:id="387" w:author="charan" w:date="2014-04-05T11:02:00Z"/>
                <w:rFonts w:asciiTheme="minorHAnsi" w:hAnsiTheme="minorHAnsi" w:cs="CMR10"/>
                <w:sz w:val="24"/>
                <w:szCs w:val="24"/>
              </w:rPr>
            </w:pPr>
            <w:proofErr w:type="spellStart"/>
            <w:ins w:id="388" w:author="charan" w:date="2014-04-05T11:02:00Z">
              <w:r w:rsidRPr="00F80775">
                <w:rPr>
                  <w:rFonts w:asciiTheme="minorHAnsi" w:hAnsiTheme="minorHAnsi" w:cs="CMR10"/>
                  <w:sz w:val="24"/>
                  <w:szCs w:val="24"/>
                </w:rPr>
                <w:t>Balmukund</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Agarwal</w:t>
              </w:r>
              <w:proofErr w:type="spellEnd"/>
            </w:ins>
          </w:p>
        </w:tc>
        <w:tc>
          <w:tcPr>
            <w:tcW w:w="3308" w:type="dxa"/>
            <w:tcPrChange w:id="389" w:author="charan" w:date="2014-04-05T11:04:00Z">
              <w:tcPr>
                <w:tcW w:w="3779" w:type="dxa"/>
              </w:tcPr>
            </w:tcPrChange>
          </w:tcPr>
          <w:p w:rsidR="005F29CA" w:rsidRPr="00F80775" w:rsidRDefault="007C592A" w:rsidP="00E422BF">
            <w:pPr>
              <w:pStyle w:val="DefaultStyle"/>
              <w:rPr>
                <w:ins w:id="390" w:author="charan" w:date="2014-04-05T11:02:00Z"/>
                <w:rFonts w:asciiTheme="minorHAnsi" w:hAnsiTheme="minorHAnsi" w:cs="CMR10"/>
                <w:sz w:val="24"/>
                <w:szCs w:val="24"/>
              </w:rPr>
            </w:pPr>
            <w:ins w:id="391" w:author="charan" w:date="2014-04-05T11:03:00Z">
              <w:r>
                <w:rPr>
                  <w:rFonts w:asciiTheme="minorHAnsi" w:hAnsiTheme="minorHAnsi"/>
                  <w:sz w:val="24"/>
                  <w:szCs w:val="24"/>
                </w:rPr>
                <w:t xml:space="preserve">Drafting survey </w:t>
              </w:r>
            </w:ins>
            <w:ins w:id="392" w:author="charan" w:date="2014-04-05T11:05:00Z">
              <w:r>
                <w:rPr>
                  <w:rFonts w:asciiTheme="minorHAnsi" w:hAnsiTheme="minorHAnsi"/>
                  <w:sz w:val="24"/>
                  <w:szCs w:val="24"/>
                </w:rPr>
                <w:t>questionnaire</w:t>
              </w:r>
            </w:ins>
          </w:p>
        </w:tc>
        <w:tc>
          <w:tcPr>
            <w:tcW w:w="1153" w:type="dxa"/>
            <w:tcPrChange w:id="393" w:author="charan" w:date="2014-04-05T11:04:00Z">
              <w:tcPr>
                <w:tcW w:w="1153" w:type="dxa"/>
              </w:tcPr>
            </w:tcPrChange>
          </w:tcPr>
          <w:p w:rsidR="005F29CA" w:rsidRPr="00F80775" w:rsidRDefault="007C592A" w:rsidP="00E422BF">
            <w:pPr>
              <w:pStyle w:val="DefaultStyle"/>
              <w:rPr>
                <w:ins w:id="394" w:author="charan" w:date="2014-04-05T11:02:00Z"/>
                <w:rFonts w:asciiTheme="minorHAnsi" w:hAnsiTheme="minorHAnsi" w:cs="CMR10"/>
                <w:sz w:val="24"/>
                <w:szCs w:val="24"/>
              </w:rPr>
            </w:pPr>
            <w:ins w:id="395" w:author="charan" w:date="2014-04-05T11:03:00Z">
              <w:r>
                <w:rPr>
                  <w:rFonts w:asciiTheme="minorHAnsi" w:hAnsiTheme="minorHAnsi" w:cs="CMR10"/>
                  <w:sz w:val="24"/>
                  <w:szCs w:val="24"/>
                </w:rPr>
                <w:t>2</w:t>
              </w:r>
            </w:ins>
          </w:p>
        </w:tc>
        <w:tc>
          <w:tcPr>
            <w:tcW w:w="1569" w:type="dxa"/>
            <w:tcPrChange w:id="396" w:author="charan" w:date="2014-04-05T11:04:00Z">
              <w:tcPr>
                <w:tcW w:w="889" w:type="dxa"/>
              </w:tcPr>
            </w:tcPrChange>
          </w:tcPr>
          <w:p w:rsidR="005F29CA" w:rsidRPr="00F80775" w:rsidRDefault="007C592A" w:rsidP="00E422BF">
            <w:pPr>
              <w:pStyle w:val="DefaultStyle"/>
              <w:rPr>
                <w:ins w:id="397" w:author="charan" w:date="2014-04-05T11:02:00Z"/>
                <w:rFonts w:asciiTheme="minorHAnsi" w:hAnsiTheme="minorHAnsi" w:cs="CMR10"/>
                <w:sz w:val="24"/>
                <w:szCs w:val="24"/>
              </w:rPr>
            </w:pPr>
            <w:ins w:id="398" w:author="charan" w:date="2014-04-05T11:04:00Z">
              <w:r>
                <w:rPr>
                  <w:rFonts w:asciiTheme="minorHAnsi" w:hAnsiTheme="minorHAnsi" w:cs="CMR10"/>
                  <w:sz w:val="24"/>
                  <w:szCs w:val="24"/>
                </w:rPr>
                <w:t>In Progress</w:t>
              </w:r>
            </w:ins>
          </w:p>
        </w:tc>
      </w:tr>
    </w:tbl>
    <w:p w:rsidR="008C5D39" w:rsidRPr="001E3472" w:rsidDel="005F29CA" w:rsidRDefault="00B44C92">
      <w:pPr>
        <w:pStyle w:val="DefaultStyle"/>
        <w:shd w:val="clear" w:color="auto" w:fill="FFFFFF"/>
        <w:spacing w:after="115" w:line="100" w:lineRule="atLeast"/>
        <w:rPr>
          <w:del w:id="399" w:author="charan" w:date="2014-04-05T11:02:00Z"/>
          <w:rFonts w:asciiTheme="minorHAnsi" w:hAnsiTheme="minorHAnsi"/>
          <w:rPrChange w:id="400" w:author="charan" w:date="2014-04-05T10:21:00Z">
            <w:rPr>
              <w:del w:id="401" w:author="charan" w:date="2014-04-05T11:02:00Z"/>
            </w:rPr>
          </w:rPrChange>
        </w:rPr>
      </w:pPr>
      <w:del w:id="402" w:author="charan" w:date="2014-04-05T11:02:00Z">
        <w:r w:rsidRPr="001E3472" w:rsidDel="005F29CA">
          <w:rPr>
            <w:rFonts w:asciiTheme="minorHAnsi" w:hAnsiTheme="minorHAnsi" w:cs="CMR10"/>
            <w:b/>
            <w:sz w:val="20"/>
            <w:szCs w:val="20"/>
            <w:rPrChange w:id="403" w:author="charan" w:date="2014-04-05T10:21:00Z">
              <w:rPr>
                <w:rFonts w:cs="CMR10"/>
                <w:b/>
                <w:sz w:val="20"/>
                <w:szCs w:val="20"/>
              </w:rPr>
            </w:rPrChange>
          </w:rPr>
          <w:delText>Soumit Das: 2 hours</w:delText>
        </w:r>
      </w:del>
    </w:p>
    <w:p w:rsidR="008C5D39" w:rsidRPr="001E3472" w:rsidDel="005F29CA" w:rsidRDefault="00B44C92">
      <w:pPr>
        <w:pStyle w:val="DefaultStyle"/>
        <w:shd w:val="clear" w:color="auto" w:fill="FFFFFF"/>
        <w:spacing w:after="115" w:line="100" w:lineRule="atLeast"/>
        <w:rPr>
          <w:del w:id="404" w:author="charan" w:date="2014-04-05T11:02:00Z"/>
          <w:rFonts w:asciiTheme="minorHAnsi" w:hAnsiTheme="minorHAnsi"/>
          <w:rPrChange w:id="405" w:author="charan" w:date="2014-04-05T10:21:00Z">
            <w:rPr>
              <w:del w:id="406" w:author="charan" w:date="2014-04-05T11:02:00Z"/>
            </w:rPr>
          </w:rPrChange>
        </w:rPr>
      </w:pPr>
      <w:del w:id="407" w:author="charan" w:date="2014-04-05T11:02:00Z">
        <w:r w:rsidRPr="001E3472" w:rsidDel="005F29CA">
          <w:rPr>
            <w:rFonts w:asciiTheme="minorHAnsi" w:hAnsiTheme="minorHAnsi" w:cs="CMR10"/>
            <w:b/>
            <w:sz w:val="20"/>
            <w:szCs w:val="20"/>
            <w:rPrChange w:id="408" w:author="charan" w:date="2014-04-05T10:21:00Z">
              <w:rPr>
                <w:rFonts w:cs="CMR10"/>
                <w:b/>
                <w:sz w:val="20"/>
                <w:szCs w:val="20"/>
              </w:rPr>
            </w:rPrChange>
          </w:rPr>
          <w:delText>Charan Shetty: 2 hours</w:delText>
        </w:r>
      </w:del>
    </w:p>
    <w:p w:rsidR="008C5D39" w:rsidRPr="001E3472" w:rsidDel="005F29CA" w:rsidRDefault="00B44C92">
      <w:pPr>
        <w:pStyle w:val="DefaultStyle"/>
        <w:shd w:val="clear" w:color="auto" w:fill="FFFFFF"/>
        <w:spacing w:after="115" w:line="100" w:lineRule="atLeast"/>
        <w:rPr>
          <w:del w:id="409" w:author="charan" w:date="2014-04-05T11:02:00Z"/>
          <w:rFonts w:asciiTheme="minorHAnsi" w:hAnsiTheme="minorHAnsi"/>
          <w:rPrChange w:id="410" w:author="charan" w:date="2014-04-05T10:21:00Z">
            <w:rPr>
              <w:del w:id="411" w:author="charan" w:date="2014-04-05T11:02:00Z"/>
            </w:rPr>
          </w:rPrChange>
        </w:rPr>
      </w:pPr>
      <w:del w:id="412" w:author="charan" w:date="2014-04-05T11:02:00Z">
        <w:r w:rsidRPr="001E3472" w:rsidDel="005F29CA">
          <w:rPr>
            <w:rFonts w:asciiTheme="minorHAnsi" w:hAnsiTheme="minorHAnsi" w:cs="CMR10"/>
            <w:b/>
            <w:sz w:val="20"/>
            <w:szCs w:val="20"/>
            <w:rPrChange w:id="413" w:author="charan" w:date="2014-04-05T10:21:00Z">
              <w:rPr>
                <w:rFonts w:cs="CMR10"/>
                <w:b/>
                <w:sz w:val="20"/>
                <w:szCs w:val="20"/>
              </w:rPr>
            </w:rPrChange>
          </w:rPr>
          <w:delText>Joshi Dnyanesh Madhav: 2 hours</w:delText>
        </w:r>
      </w:del>
    </w:p>
    <w:p w:rsidR="008C5D39" w:rsidDel="003B0FB1" w:rsidRDefault="00B44C92">
      <w:pPr>
        <w:pStyle w:val="DefaultStyle"/>
        <w:shd w:val="clear" w:color="auto" w:fill="FFFFFF"/>
        <w:spacing w:after="115" w:line="100" w:lineRule="atLeast"/>
        <w:rPr>
          <w:del w:id="414" w:author="charan" w:date="2014-04-05T11:02:00Z"/>
          <w:rFonts w:asciiTheme="minorHAnsi" w:hAnsiTheme="minorHAnsi" w:cs="CMR10"/>
          <w:b/>
          <w:sz w:val="20"/>
          <w:szCs w:val="20"/>
        </w:rPr>
      </w:pPr>
      <w:del w:id="415" w:author="charan" w:date="2014-04-05T11:02:00Z">
        <w:r w:rsidRPr="001E3472" w:rsidDel="005F29CA">
          <w:rPr>
            <w:rFonts w:asciiTheme="minorHAnsi" w:hAnsiTheme="minorHAnsi" w:cs="CMR10"/>
            <w:b/>
            <w:sz w:val="20"/>
            <w:szCs w:val="20"/>
            <w:rPrChange w:id="416" w:author="charan" w:date="2014-04-05T10:21:00Z">
              <w:rPr>
                <w:rFonts w:cs="CMR10"/>
                <w:b/>
                <w:sz w:val="20"/>
                <w:szCs w:val="20"/>
              </w:rPr>
            </w:rPrChange>
          </w:rPr>
          <w:delText>Balmukund Agarwal: 2 hours</w:delText>
        </w:r>
      </w:del>
    </w:p>
    <w:p w:rsidR="003B0FB1" w:rsidRPr="003B0FB1" w:rsidRDefault="003B0FB1">
      <w:pPr>
        <w:pStyle w:val="DefaultStyle"/>
        <w:shd w:val="clear" w:color="auto" w:fill="FFFFFF"/>
        <w:spacing w:after="115" w:line="100" w:lineRule="atLeast"/>
        <w:rPr>
          <w:ins w:id="417" w:author="charan" w:date="2014-04-05T11:26:00Z"/>
          <w:rFonts w:asciiTheme="minorHAnsi" w:hAnsiTheme="minorHAnsi"/>
          <w:b/>
          <w:sz w:val="28"/>
          <w:szCs w:val="28"/>
          <w:rPrChange w:id="418" w:author="charan" w:date="2014-04-05T11:26:00Z">
            <w:rPr>
              <w:ins w:id="419" w:author="charan" w:date="2014-04-05T11:26:00Z"/>
            </w:rPr>
          </w:rPrChange>
        </w:rPr>
      </w:pPr>
      <w:ins w:id="420" w:author="charan" w:date="2014-04-05T11:26:00Z">
        <w:r w:rsidRPr="003B0FB1">
          <w:rPr>
            <w:rFonts w:asciiTheme="minorHAnsi" w:hAnsiTheme="minorHAnsi" w:cs="CMR10"/>
            <w:b/>
            <w:sz w:val="28"/>
            <w:szCs w:val="28"/>
            <w:rPrChange w:id="421" w:author="charan" w:date="2014-04-05T11:26:00Z">
              <w:rPr>
                <w:rFonts w:asciiTheme="minorHAnsi" w:hAnsiTheme="minorHAnsi" w:cs="CMR10"/>
                <w:b/>
                <w:sz w:val="20"/>
                <w:szCs w:val="20"/>
              </w:rPr>
            </w:rPrChange>
          </w:rPr>
          <w:t>Initial Draft</w:t>
        </w:r>
      </w:ins>
    </w:p>
    <w:p w:rsidR="008C5D39" w:rsidRPr="001E3472" w:rsidRDefault="007C592A">
      <w:pPr>
        <w:pStyle w:val="DefaultStyle"/>
        <w:shd w:val="clear" w:color="auto" w:fill="FFFFFF"/>
        <w:spacing w:after="115" w:line="100" w:lineRule="atLeast"/>
        <w:rPr>
          <w:rFonts w:asciiTheme="minorHAnsi" w:hAnsiTheme="minorHAnsi"/>
          <w:rPrChange w:id="422" w:author="charan" w:date="2014-04-05T10:21:00Z">
            <w:rPr/>
          </w:rPrChange>
        </w:rPr>
      </w:pPr>
      <w:ins w:id="423" w:author="charan" w:date="2014-04-05T11:12:00Z">
        <w:r>
          <w:rPr>
            <w:rFonts w:asciiTheme="minorHAnsi" w:hAnsiTheme="minorHAnsi"/>
          </w:rPr>
          <w:object w:dxaOrig="1551" w:dyaOrig="1004">
            <v:shape id="_x0000_i1025" type="#_x0000_t75" style="width:77.25pt;height:50.25pt" o:ole="">
              <v:imagedata r:id="rId12" o:title=""/>
            </v:shape>
            <o:OLEObject Type="Embed" ProgID="Word.Document.8" ShapeID="_x0000_i1025" DrawAspect="Icon" ObjectID="_1458206546" r:id="rId13">
              <o:FieldCodes>\s</o:FieldCodes>
            </o:OLEObject>
          </w:object>
        </w:r>
      </w:ins>
    </w:p>
    <w:p w:rsidR="008C5D39" w:rsidRPr="001E3472" w:rsidRDefault="00B44C92">
      <w:pPr>
        <w:pStyle w:val="DefaultStyle"/>
        <w:rPr>
          <w:rFonts w:asciiTheme="minorHAnsi" w:hAnsiTheme="minorHAnsi"/>
          <w:rPrChange w:id="424" w:author="charan" w:date="2014-04-05T10:21:00Z">
            <w:rPr/>
          </w:rPrChange>
        </w:rPr>
      </w:pPr>
      <w:r w:rsidRPr="001E3472">
        <w:rPr>
          <w:rFonts w:asciiTheme="minorHAnsi" w:hAnsiTheme="minorHAnsi"/>
          <w:sz w:val="24"/>
          <w:szCs w:val="24"/>
          <w:rPrChange w:id="425" w:author="charan" w:date="2014-04-05T10:21:00Z">
            <w:rPr>
              <w:sz w:val="24"/>
              <w:szCs w:val="24"/>
            </w:rPr>
          </w:rPrChange>
        </w:rPr>
        <w:t xml:space="preserve">3. </w:t>
      </w:r>
      <w:r w:rsidRPr="001E3472">
        <w:rPr>
          <w:rFonts w:asciiTheme="minorHAnsi" w:hAnsiTheme="minorHAnsi" w:cs="CMR10"/>
          <w:b/>
          <w:sz w:val="24"/>
          <w:szCs w:val="24"/>
          <w:rPrChange w:id="426" w:author="charan" w:date="2014-04-05T10:21:00Z">
            <w:rPr>
              <w:rFonts w:ascii="CMR10" w:hAnsi="CMR10" w:cs="CMR10"/>
              <w:b/>
              <w:sz w:val="24"/>
              <w:szCs w:val="24"/>
            </w:rPr>
          </w:rPrChange>
        </w:rPr>
        <w:t xml:space="preserve">Plan for next week (member wise): </w:t>
      </w:r>
      <w:ins w:id="427" w:author="charan" w:date="2014-04-05T11:27:00Z">
        <w:r w:rsidR="003B0FB1">
          <w:rPr>
            <w:rFonts w:asciiTheme="minorHAnsi" w:hAnsiTheme="minorHAnsi" w:cs="CMR10"/>
            <w:b/>
            <w:sz w:val="24"/>
            <w:szCs w:val="24"/>
          </w:rPr>
          <w:t>We need to relook on the survey draft and come up with some more specific questions .</w:t>
        </w:r>
      </w:ins>
      <w:r w:rsidRPr="001E3472">
        <w:rPr>
          <w:rFonts w:asciiTheme="minorHAnsi" w:hAnsiTheme="minorHAnsi" w:cs="CMR10"/>
          <w:sz w:val="20"/>
          <w:szCs w:val="20"/>
          <w:rPrChange w:id="428" w:author="charan" w:date="2014-04-05T10:21:00Z">
            <w:rPr>
              <w:rFonts w:cs="CMR10"/>
              <w:sz w:val="20"/>
              <w:szCs w:val="20"/>
            </w:rPr>
          </w:rPrChange>
        </w:rPr>
        <w:t>we have to confirm our geographical plan for the survey and send the details of our survey plan to madam.</w:t>
      </w:r>
    </w:p>
    <w:p w:rsidR="008C5D39" w:rsidRPr="001E3472" w:rsidRDefault="00B44C92">
      <w:pPr>
        <w:pStyle w:val="DefaultStyle"/>
        <w:rPr>
          <w:rFonts w:asciiTheme="minorHAnsi" w:hAnsiTheme="minorHAnsi"/>
          <w:rPrChange w:id="429" w:author="charan" w:date="2014-04-05T10:21:00Z">
            <w:rPr/>
          </w:rPrChange>
        </w:rPr>
      </w:pPr>
      <w:r w:rsidRPr="001E3472">
        <w:rPr>
          <w:rFonts w:asciiTheme="minorHAnsi" w:hAnsiTheme="minorHAnsi"/>
          <w:sz w:val="24"/>
          <w:szCs w:val="24"/>
          <w:rPrChange w:id="430" w:author="charan" w:date="2014-04-05T10:21:00Z">
            <w:rPr>
              <w:sz w:val="24"/>
              <w:szCs w:val="24"/>
            </w:rPr>
          </w:rPrChange>
        </w:rPr>
        <w:t xml:space="preserve">4. </w:t>
      </w:r>
      <w:r w:rsidRPr="001E3472">
        <w:rPr>
          <w:rFonts w:asciiTheme="minorHAnsi" w:hAnsiTheme="minorHAnsi" w:cs="CMR10"/>
          <w:b/>
          <w:sz w:val="24"/>
          <w:szCs w:val="24"/>
          <w:rPrChange w:id="431" w:author="charan" w:date="2014-04-05T10:21:00Z">
            <w:rPr>
              <w:rFonts w:ascii="CMR10" w:hAnsi="CMR10" w:cs="CMR10"/>
              <w:b/>
              <w:sz w:val="24"/>
              <w:szCs w:val="24"/>
            </w:rPr>
          </w:rPrChange>
        </w:rPr>
        <w:t xml:space="preserve">Total time spent till now (in hours): </w:t>
      </w:r>
      <w:r w:rsidRPr="001E3472">
        <w:rPr>
          <w:rFonts w:asciiTheme="minorHAnsi" w:hAnsiTheme="minorHAnsi" w:cs="CMR10"/>
          <w:b/>
          <w:sz w:val="20"/>
          <w:szCs w:val="20"/>
          <w:rPrChange w:id="432" w:author="charan" w:date="2014-04-05T10:21:00Z">
            <w:rPr>
              <w:rFonts w:cs="CMR10"/>
              <w:b/>
              <w:sz w:val="20"/>
              <w:szCs w:val="20"/>
            </w:rPr>
          </w:rPrChange>
        </w:rPr>
        <w:t>20 hours.</w:t>
      </w:r>
    </w:p>
    <w:p w:rsidR="008C5D39" w:rsidRPr="001E3472" w:rsidRDefault="00B44C92">
      <w:pPr>
        <w:pStyle w:val="DefaultStyle"/>
        <w:rPr>
          <w:rFonts w:asciiTheme="minorHAnsi" w:hAnsiTheme="minorHAnsi"/>
          <w:rPrChange w:id="433" w:author="charan" w:date="2014-04-05T10:21:00Z">
            <w:rPr/>
          </w:rPrChange>
        </w:rPr>
      </w:pPr>
      <w:r w:rsidRPr="001E3472">
        <w:rPr>
          <w:rFonts w:asciiTheme="minorHAnsi" w:hAnsiTheme="minorHAnsi"/>
          <w:sz w:val="24"/>
          <w:szCs w:val="24"/>
          <w:rPrChange w:id="434" w:author="charan" w:date="2014-04-05T10:21:00Z">
            <w:rPr>
              <w:sz w:val="24"/>
              <w:szCs w:val="24"/>
            </w:rPr>
          </w:rPrChange>
        </w:rPr>
        <w:t xml:space="preserve">5. </w:t>
      </w:r>
      <w:r w:rsidRPr="001E3472">
        <w:rPr>
          <w:rFonts w:asciiTheme="minorHAnsi" w:hAnsiTheme="minorHAnsi" w:cs="CMR10"/>
          <w:b/>
          <w:sz w:val="24"/>
          <w:szCs w:val="24"/>
          <w:rPrChange w:id="435" w:author="charan" w:date="2014-04-05T10:21:00Z">
            <w:rPr>
              <w:rFonts w:ascii="CMR10" w:hAnsi="CMR10" w:cs="CMR10"/>
              <w:b/>
              <w:sz w:val="24"/>
              <w:szCs w:val="24"/>
            </w:rPr>
          </w:rPrChange>
        </w:rPr>
        <w:t xml:space="preserve">Estimated total remaining time (in hours): </w:t>
      </w:r>
      <w:r w:rsidRPr="001E3472">
        <w:rPr>
          <w:rFonts w:asciiTheme="minorHAnsi" w:hAnsiTheme="minorHAnsi" w:cs="CMR10"/>
          <w:b/>
          <w:sz w:val="20"/>
          <w:szCs w:val="20"/>
          <w:rPrChange w:id="436" w:author="charan" w:date="2014-04-05T10:21:00Z">
            <w:rPr>
              <w:rFonts w:cs="CMR10"/>
              <w:b/>
              <w:sz w:val="20"/>
              <w:szCs w:val="20"/>
            </w:rPr>
          </w:rPrChange>
        </w:rPr>
        <w:t>460 hours.</w:t>
      </w:r>
    </w:p>
    <w:p w:rsidR="008C5D39" w:rsidRPr="001E3472" w:rsidRDefault="00B44C92">
      <w:pPr>
        <w:pStyle w:val="DefaultStyle"/>
        <w:spacing w:after="0" w:line="100" w:lineRule="atLeast"/>
        <w:rPr>
          <w:rFonts w:asciiTheme="minorHAnsi" w:hAnsiTheme="minorHAnsi"/>
          <w:rPrChange w:id="437" w:author="charan" w:date="2014-04-05T10:21:00Z">
            <w:rPr/>
          </w:rPrChange>
        </w:rPr>
      </w:pPr>
      <w:r w:rsidRPr="001E3472">
        <w:rPr>
          <w:rFonts w:asciiTheme="minorHAnsi" w:hAnsiTheme="minorHAnsi"/>
          <w:rPrChange w:id="438" w:author="charan" w:date="2014-04-05T10:21:00Z">
            <w:rPr/>
          </w:rPrChange>
        </w:rPr>
        <w:t xml:space="preserve">6. </w:t>
      </w:r>
      <w:r w:rsidRPr="001E3472">
        <w:rPr>
          <w:rFonts w:asciiTheme="minorHAnsi" w:hAnsiTheme="minorHAnsi" w:cs="CMR10"/>
          <w:b/>
          <w:sz w:val="20"/>
          <w:szCs w:val="20"/>
          <w:rPrChange w:id="439" w:author="charan" w:date="2014-04-05T10:21:00Z">
            <w:rPr>
              <w:rFonts w:ascii="CMR10" w:hAnsi="CMR10" w:cs="CMR10"/>
              <w:b/>
              <w:sz w:val="20"/>
              <w:szCs w:val="20"/>
            </w:rPr>
          </w:rPrChange>
        </w:rPr>
        <w:t>Status with respect to the project management report (ahead of schedule/as-per-plan/slippage) and reasons, if delayed</w:t>
      </w:r>
      <w:r w:rsidRPr="001E3472">
        <w:rPr>
          <w:rFonts w:asciiTheme="minorHAnsi" w:hAnsiTheme="minorHAnsi" w:cs="CMR10"/>
          <w:sz w:val="20"/>
          <w:szCs w:val="20"/>
          <w:rPrChange w:id="440" w:author="charan" w:date="2014-04-05T10:21:00Z">
            <w:rPr>
              <w:rFonts w:ascii="CMR10" w:hAnsi="CMR10" w:cs="CMR10"/>
              <w:sz w:val="20"/>
              <w:szCs w:val="20"/>
            </w:rPr>
          </w:rPrChange>
        </w:rPr>
        <w:t>:</w:t>
      </w:r>
    </w:p>
    <w:p w:rsidR="008C5D39" w:rsidRPr="001E3472" w:rsidRDefault="008C5D39">
      <w:pPr>
        <w:pStyle w:val="DefaultStyle"/>
        <w:rPr>
          <w:rFonts w:asciiTheme="minorHAnsi" w:hAnsiTheme="minorHAnsi"/>
          <w:rPrChange w:id="441" w:author="charan" w:date="2014-04-05T10:21:00Z">
            <w:rPr/>
          </w:rPrChange>
        </w:rPr>
      </w:pPr>
    </w:p>
    <w:p w:rsidR="008C5D39" w:rsidRPr="001E3472" w:rsidRDefault="00B44C92">
      <w:pPr>
        <w:pStyle w:val="DefaultStyle"/>
        <w:rPr>
          <w:rFonts w:asciiTheme="minorHAnsi" w:hAnsiTheme="minorHAnsi"/>
          <w:rPrChange w:id="442" w:author="charan" w:date="2014-04-05T10:21:00Z">
            <w:rPr/>
          </w:rPrChange>
        </w:rPr>
      </w:pPr>
      <w:r w:rsidRPr="001E3472">
        <w:rPr>
          <w:rFonts w:asciiTheme="minorHAnsi" w:hAnsiTheme="minorHAnsi"/>
          <w:rPrChange w:id="443" w:author="charan" w:date="2014-04-05T10:21:00Z">
            <w:rPr/>
          </w:rPrChange>
        </w:rPr>
        <w:t xml:space="preserve">7. </w:t>
      </w:r>
      <w:r w:rsidRPr="001E3472">
        <w:rPr>
          <w:rFonts w:asciiTheme="minorHAnsi" w:hAnsiTheme="minorHAnsi" w:cs="CMR10"/>
          <w:b/>
          <w:sz w:val="20"/>
          <w:szCs w:val="20"/>
          <w:rPrChange w:id="444" w:author="charan" w:date="2014-04-05T10:21:00Z">
            <w:rPr>
              <w:rFonts w:ascii="CMR10" w:hAnsi="CMR10" w:cs="CMR10"/>
              <w:b/>
              <w:sz w:val="20"/>
              <w:szCs w:val="20"/>
            </w:rPr>
          </w:rPrChange>
        </w:rPr>
        <w:t>Problems faced related to the project, if any</w:t>
      </w:r>
      <w:r w:rsidRPr="001E3472">
        <w:rPr>
          <w:rFonts w:asciiTheme="minorHAnsi" w:hAnsiTheme="minorHAnsi" w:cs="CMR10"/>
          <w:sz w:val="20"/>
          <w:szCs w:val="20"/>
          <w:rPrChange w:id="445" w:author="charan" w:date="2014-04-05T10:21:00Z">
            <w:rPr>
              <w:rFonts w:ascii="CMR10" w:hAnsi="CMR10" w:cs="CMR10"/>
              <w:sz w:val="20"/>
              <w:szCs w:val="20"/>
            </w:rPr>
          </w:rPrChange>
        </w:rPr>
        <w:t xml:space="preserve">: Problem faced at the time of survey. </w:t>
      </w:r>
    </w:p>
    <w:p w:rsidR="008C5D39" w:rsidRPr="001E3472" w:rsidRDefault="008C5D39">
      <w:pPr>
        <w:pStyle w:val="DefaultStyle"/>
        <w:rPr>
          <w:rFonts w:asciiTheme="minorHAnsi" w:hAnsiTheme="minorHAnsi"/>
          <w:rPrChange w:id="446" w:author="charan" w:date="2014-04-05T10:21:00Z">
            <w:rPr/>
          </w:rPrChange>
        </w:rPr>
      </w:pPr>
    </w:p>
    <w:p w:rsidR="008C5D39" w:rsidRPr="001E3472" w:rsidRDefault="008C5D39">
      <w:pPr>
        <w:pStyle w:val="DefaultStyle"/>
        <w:rPr>
          <w:rFonts w:asciiTheme="minorHAnsi" w:hAnsiTheme="minorHAnsi"/>
          <w:rPrChange w:id="447" w:author="charan" w:date="2014-04-05T10:21:00Z">
            <w:rPr/>
          </w:rPrChange>
        </w:rPr>
      </w:pPr>
    </w:p>
    <w:p w:rsidR="008C5D39" w:rsidRPr="001E3472" w:rsidRDefault="008C5D39">
      <w:pPr>
        <w:pStyle w:val="DefaultStyle"/>
        <w:rPr>
          <w:rFonts w:asciiTheme="minorHAnsi" w:hAnsiTheme="minorHAnsi"/>
          <w:rPrChange w:id="448" w:author="charan" w:date="2014-04-05T10:21:00Z">
            <w:rPr/>
          </w:rPrChange>
        </w:rPr>
      </w:pPr>
    </w:p>
    <w:p w:rsidR="008C5D39" w:rsidRPr="001E3472" w:rsidRDefault="008C5D39">
      <w:pPr>
        <w:pStyle w:val="DefaultStyle"/>
        <w:rPr>
          <w:rFonts w:asciiTheme="minorHAnsi" w:hAnsiTheme="minorHAnsi"/>
          <w:rPrChange w:id="449" w:author="charan" w:date="2014-04-05T10:21:00Z">
            <w:rPr/>
          </w:rPrChange>
        </w:rPr>
      </w:pPr>
    </w:p>
    <w:p w:rsidR="008C5D39" w:rsidRPr="001E3472" w:rsidRDefault="008C5D39">
      <w:pPr>
        <w:pStyle w:val="DefaultStyle"/>
        <w:rPr>
          <w:rFonts w:asciiTheme="minorHAnsi" w:hAnsiTheme="minorHAnsi"/>
          <w:rPrChange w:id="450" w:author="charan" w:date="2014-04-05T10:21:00Z">
            <w:rPr/>
          </w:rPrChange>
        </w:rPr>
      </w:pPr>
    </w:p>
    <w:p w:rsidR="008C5D39" w:rsidRPr="001E3472" w:rsidRDefault="008C5D39">
      <w:pPr>
        <w:pStyle w:val="DefaultStyle"/>
        <w:rPr>
          <w:rFonts w:asciiTheme="minorHAnsi" w:hAnsiTheme="minorHAnsi"/>
          <w:rPrChange w:id="451" w:author="charan" w:date="2014-04-05T10:21:00Z">
            <w:rPr/>
          </w:rPrChange>
        </w:rPr>
      </w:pPr>
    </w:p>
    <w:p w:rsidR="008C5D39" w:rsidRPr="001E3472" w:rsidRDefault="008C5D39">
      <w:pPr>
        <w:pStyle w:val="DefaultStyle"/>
        <w:rPr>
          <w:rFonts w:asciiTheme="minorHAnsi" w:hAnsiTheme="minorHAnsi"/>
          <w:rPrChange w:id="452" w:author="charan" w:date="2014-04-05T10:21:00Z">
            <w:rPr/>
          </w:rPrChange>
        </w:rPr>
      </w:pPr>
    </w:p>
    <w:p w:rsidR="008C5D39" w:rsidRPr="001E3472" w:rsidRDefault="008C5D39">
      <w:pPr>
        <w:pStyle w:val="DefaultStyle"/>
        <w:rPr>
          <w:rFonts w:asciiTheme="minorHAnsi" w:hAnsiTheme="minorHAnsi"/>
          <w:rPrChange w:id="453" w:author="charan" w:date="2014-04-05T10:21:00Z">
            <w:rPr/>
          </w:rPrChange>
        </w:rPr>
      </w:pPr>
    </w:p>
    <w:p w:rsidR="008C5D39" w:rsidRPr="001E3472" w:rsidRDefault="008C5D39">
      <w:pPr>
        <w:pStyle w:val="DefaultStyle"/>
        <w:rPr>
          <w:rFonts w:asciiTheme="minorHAnsi" w:hAnsiTheme="minorHAnsi"/>
          <w:rPrChange w:id="454" w:author="charan" w:date="2014-04-05T10:21:00Z">
            <w:rPr/>
          </w:rPrChange>
        </w:rPr>
      </w:pPr>
    </w:p>
    <w:p w:rsidR="008C5D39" w:rsidRPr="001E3472" w:rsidRDefault="008C5D39">
      <w:pPr>
        <w:pStyle w:val="DefaultStyle"/>
        <w:rPr>
          <w:rFonts w:asciiTheme="minorHAnsi" w:hAnsiTheme="minorHAnsi"/>
          <w:rPrChange w:id="455" w:author="charan" w:date="2014-04-05T10:21:00Z">
            <w:rPr/>
          </w:rPrChange>
        </w:rPr>
      </w:pPr>
    </w:p>
    <w:p w:rsidR="008C5D39" w:rsidRPr="001E3472" w:rsidRDefault="008C5D39">
      <w:pPr>
        <w:pStyle w:val="DefaultStyle"/>
        <w:rPr>
          <w:rFonts w:asciiTheme="minorHAnsi" w:hAnsiTheme="minorHAnsi"/>
          <w:rPrChange w:id="456" w:author="charan" w:date="2014-04-05T10:21:00Z">
            <w:rPr/>
          </w:rPrChange>
        </w:rPr>
      </w:pPr>
    </w:p>
    <w:p w:rsidR="008C5D39" w:rsidRPr="001E3472" w:rsidRDefault="008C5D39">
      <w:pPr>
        <w:pStyle w:val="DefaultStyle"/>
        <w:rPr>
          <w:rFonts w:asciiTheme="minorHAnsi" w:hAnsiTheme="minorHAnsi"/>
          <w:rPrChange w:id="457" w:author="charan" w:date="2014-04-05T10:21:00Z">
            <w:rPr/>
          </w:rPrChange>
        </w:rPr>
        <w:sectPr w:rsidR="008C5D39" w:rsidRPr="001E3472" w:rsidSect="00D0322D">
          <w:pgSz w:w="12240" w:h="15840"/>
          <w:pgMar w:top="1440" w:right="1440" w:bottom="1440" w:left="1440" w:header="0" w:footer="0" w:gutter="0"/>
          <w:cols w:space="720"/>
          <w:formProt w:val="0"/>
          <w:docGrid w:linePitch="360" w:charSpace="4096"/>
          <w:sectPrChange w:id="458" w:author="charan" w:date="2014-04-05T10:41:00Z">
            <w:sectPr w:rsidR="008C5D39" w:rsidRPr="001E3472" w:rsidSect="00D0322D">
              <w:pgMar w:top="1440" w:right="1440" w:bottom="1440" w:left="1440" w:header="0" w:footer="0" w:gutter="0"/>
            </w:sectPr>
          </w:sectPrChange>
        </w:sectPr>
      </w:pPr>
    </w:p>
    <w:p w:rsidR="008C5D39" w:rsidRPr="001E3472" w:rsidRDefault="00B44C92">
      <w:pPr>
        <w:pStyle w:val="DefaultStyle"/>
        <w:rPr>
          <w:rFonts w:asciiTheme="minorHAnsi" w:hAnsiTheme="minorHAnsi"/>
          <w:rPrChange w:id="459" w:author="charan" w:date="2014-04-05T10:21:00Z">
            <w:rPr/>
          </w:rPrChange>
        </w:rPr>
      </w:pPr>
      <w:r w:rsidRPr="001E3472">
        <w:rPr>
          <w:rFonts w:asciiTheme="minorHAnsi" w:hAnsiTheme="minorHAnsi" w:cs="CMBX12"/>
          <w:b/>
          <w:sz w:val="28"/>
          <w:szCs w:val="28"/>
          <w:u w:val="single"/>
          <w:rPrChange w:id="460" w:author="charan" w:date="2014-04-05T10:21:00Z">
            <w:rPr>
              <w:rFonts w:ascii="CMBX12" w:hAnsi="CMBX12" w:cs="CMBX12"/>
              <w:b/>
              <w:sz w:val="28"/>
              <w:szCs w:val="28"/>
              <w:u w:val="single"/>
            </w:rPr>
          </w:rPrChange>
        </w:rPr>
        <w:lastRenderedPageBreak/>
        <w:t>Weekly Status Report for the week ending on 14/2/2014</w:t>
      </w:r>
    </w:p>
    <w:p w:rsidR="008C5D39" w:rsidRPr="001E3472" w:rsidRDefault="00B44C92">
      <w:pPr>
        <w:pStyle w:val="DefaultStyle"/>
        <w:rPr>
          <w:rFonts w:asciiTheme="minorHAnsi" w:hAnsiTheme="minorHAnsi"/>
          <w:rPrChange w:id="461" w:author="charan" w:date="2014-04-05T10:21:00Z">
            <w:rPr/>
          </w:rPrChange>
        </w:rPr>
      </w:pPr>
      <w:r w:rsidRPr="001E3472">
        <w:rPr>
          <w:rFonts w:asciiTheme="minorHAnsi" w:hAnsiTheme="minorHAnsi"/>
          <w:b/>
          <w:color w:val="FF0000"/>
          <w:rPrChange w:id="462" w:author="charan" w:date="2014-04-05T10:21:00Z">
            <w:rPr>
              <w:b/>
              <w:color w:val="FF0000"/>
            </w:rPr>
          </w:rPrChange>
        </w:rPr>
        <w:t>3rd meeting: 10</w:t>
      </w:r>
      <w:r w:rsidRPr="001E3472">
        <w:rPr>
          <w:rFonts w:asciiTheme="minorHAnsi" w:hAnsiTheme="minorHAnsi"/>
          <w:b/>
          <w:color w:val="FF0000"/>
          <w:vertAlign w:val="superscript"/>
          <w:rPrChange w:id="463" w:author="charan" w:date="2014-04-05T10:21:00Z">
            <w:rPr>
              <w:b/>
              <w:color w:val="FF0000"/>
              <w:vertAlign w:val="superscript"/>
            </w:rPr>
          </w:rPrChange>
        </w:rPr>
        <w:t>th</w:t>
      </w:r>
      <w:r w:rsidRPr="001E3472">
        <w:rPr>
          <w:rFonts w:asciiTheme="minorHAnsi" w:hAnsiTheme="minorHAnsi"/>
          <w:b/>
          <w:color w:val="FF0000"/>
          <w:rPrChange w:id="464" w:author="charan" w:date="2014-04-05T10:21:00Z">
            <w:rPr>
              <w:b/>
              <w:color w:val="FF0000"/>
            </w:rPr>
          </w:rPrChange>
        </w:rPr>
        <w:t xml:space="preserve">  </w:t>
      </w:r>
      <w:r w:rsidRPr="001E3472">
        <w:rPr>
          <w:rFonts w:asciiTheme="minorHAnsi" w:hAnsiTheme="minorHAnsi"/>
          <w:b/>
          <w:color w:val="FF0000"/>
          <w:vertAlign w:val="superscript"/>
          <w:rPrChange w:id="465" w:author="charan" w:date="2014-04-05T10:21:00Z">
            <w:rPr>
              <w:b/>
              <w:color w:val="FF0000"/>
              <w:vertAlign w:val="superscript"/>
            </w:rPr>
          </w:rPrChange>
        </w:rPr>
        <w:t xml:space="preserve">  </w:t>
      </w:r>
      <w:r w:rsidRPr="001E3472">
        <w:rPr>
          <w:rFonts w:asciiTheme="minorHAnsi" w:hAnsiTheme="minorHAnsi"/>
          <w:b/>
          <w:color w:val="FF0000"/>
          <w:rPrChange w:id="466" w:author="charan" w:date="2014-04-05T10:21:00Z">
            <w:rPr>
              <w:b/>
              <w:color w:val="FF0000"/>
            </w:rPr>
          </w:rPrChange>
        </w:rPr>
        <w:t>February 2014:</w:t>
      </w:r>
    </w:p>
    <w:p w:rsidR="008C5D39" w:rsidRPr="001E3472" w:rsidRDefault="00B44C92">
      <w:pPr>
        <w:pStyle w:val="DefaultStyle"/>
        <w:shd w:val="clear" w:color="auto" w:fill="FFFFFF"/>
        <w:spacing w:before="100" w:after="100" w:line="100" w:lineRule="atLeast"/>
        <w:rPr>
          <w:rFonts w:asciiTheme="minorHAnsi" w:hAnsiTheme="minorHAnsi"/>
          <w:rPrChange w:id="467" w:author="charan" w:date="2014-04-05T10:21:00Z">
            <w:rPr/>
          </w:rPrChange>
        </w:rPr>
      </w:pPr>
      <w:r w:rsidRPr="001E3472">
        <w:rPr>
          <w:rFonts w:asciiTheme="minorHAnsi" w:eastAsia="Times New Roman" w:hAnsiTheme="minorHAnsi" w:cs="Times New Roman"/>
          <w:color w:val="000000"/>
          <w:sz w:val="20"/>
          <w:szCs w:val="20"/>
          <w:rPrChange w:id="468" w:author="charan" w:date="2014-04-05T10:21:00Z">
            <w:rPr>
              <w:rFonts w:eastAsia="Times New Roman" w:cs="Times New Roman"/>
              <w:color w:val="000000"/>
              <w:sz w:val="20"/>
              <w:szCs w:val="20"/>
            </w:rPr>
          </w:rPrChange>
        </w:rPr>
        <w:t>Discuss on these survey questions</w:t>
      </w:r>
      <w:ins w:id="469" w:author="charan" w:date="2014-04-05T11:28:00Z">
        <w:r w:rsidR="003B0FB1">
          <w:rPr>
            <w:rFonts w:asciiTheme="minorHAnsi" w:eastAsia="Times New Roman" w:hAnsiTheme="minorHAnsi" w:cs="Times New Roman"/>
            <w:color w:val="000000"/>
            <w:sz w:val="20"/>
            <w:szCs w:val="20"/>
          </w:rPr>
          <w:t xml:space="preserve"> as per </w:t>
        </w:r>
        <w:proofErr w:type="gramStart"/>
        <w:r w:rsidR="003B0FB1">
          <w:rPr>
            <w:rFonts w:asciiTheme="minorHAnsi" w:eastAsia="Times New Roman" w:hAnsiTheme="minorHAnsi" w:cs="Times New Roman"/>
            <w:color w:val="000000"/>
            <w:sz w:val="20"/>
            <w:szCs w:val="20"/>
          </w:rPr>
          <w:t xml:space="preserve">comments </w:t>
        </w:r>
      </w:ins>
      <w:r w:rsidRPr="001E3472">
        <w:rPr>
          <w:rFonts w:asciiTheme="minorHAnsi" w:eastAsia="Times New Roman" w:hAnsiTheme="minorHAnsi" w:cs="Times New Roman"/>
          <w:color w:val="000000"/>
          <w:sz w:val="20"/>
          <w:szCs w:val="20"/>
          <w:rPrChange w:id="470" w:author="charan" w:date="2014-04-05T10:21:00Z">
            <w:rPr>
              <w:rFonts w:eastAsia="Times New Roman" w:cs="Times New Roman"/>
              <w:color w:val="000000"/>
              <w:sz w:val="20"/>
              <w:szCs w:val="20"/>
            </w:rPr>
          </w:rPrChange>
        </w:rPr>
        <w:t>.</w:t>
      </w:r>
      <w:proofErr w:type="gramEnd"/>
      <w:r w:rsidRPr="001E3472">
        <w:rPr>
          <w:rFonts w:asciiTheme="minorHAnsi" w:eastAsia="Times New Roman" w:hAnsiTheme="minorHAnsi" w:cs="Times New Roman"/>
          <w:color w:val="000000"/>
          <w:sz w:val="20"/>
          <w:szCs w:val="20"/>
          <w:rPrChange w:id="471" w:author="charan" w:date="2014-04-05T10:21:00Z">
            <w:rPr>
              <w:rFonts w:eastAsia="Times New Roman" w:cs="Times New Roman"/>
              <w:color w:val="000000"/>
              <w:sz w:val="20"/>
              <w:szCs w:val="20"/>
            </w:rPr>
          </w:rPrChange>
        </w:rPr>
        <w:t xml:space="preserve"> </w:t>
      </w:r>
      <w:ins w:id="472" w:author="charan" w:date="2014-04-05T11:28:00Z">
        <w:r w:rsidR="003B0FB1">
          <w:rPr>
            <w:rFonts w:asciiTheme="minorHAnsi" w:eastAsia="Times New Roman" w:hAnsiTheme="minorHAnsi" w:cs="Times New Roman"/>
            <w:color w:val="000000"/>
            <w:sz w:val="20"/>
            <w:szCs w:val="20"/>
          </w:rPr>
          <w:t xml:space="preserve">Professor </w:t>
        </w:r>
      </w:ins>
      <w:del w:id="473" w:author="charan" w:date="2014-04-05T11:28:00Z">
        <w:r w:rsidRPr="001E3472" w:rsidDel="003B0FB1">
          <w:rPr>
            <w:rFonts w:asciiTheme="minorHAnsi" w:eastAsia="Times New Roman" w:hAnsiTheme="minorHAnsi" w:cs="Times New Roman"/>
            <w:color w:val="000000"/>
            <w:sz w:val="20"/>
            <w:szCs w:val="20"/>
            <w:rPrChange w:id="474" w:author="charan" w:date="2014-04-05T10:21:00Z">
              <w:rPr>
                <w:rFonts w:eastAsia="Times New Roman" w:cs="Times New Roman"/>
                <w:color w:val="000000"/>
                <w:sz w:val="20"/>
                <w:szCs w:val="20"/>
              </w:rPr>
            </w:rPrChange>
          </w:rPr>
          <w:delText>madam</w:delText>
        </w:r>
      </w:del>
      <w:r w:rsidRPr="001E3472">
        <w:rPr>
          <w:rFonts w:asciiTheme="minorHAnsi" w:eastAsia="Times New Roman" w:hAnsiTheme="minorHAnsi" w:cs="Times New Roman"/>
          <w:color w:val="000000"/>
          <w:sz w:val="20"/>
          <w:szCs w:val="20"/>
          <w:rPrChange w:id="475" w:author="charan" w:date="2014-04-05T10:21:00Z">
            <w:rPr>
              <w:rFonts w:eastAsia="Times New Roman" w:cs="Times New Roman"/>
              <w:color w:val="000000"/>
              <w:sz w:val="20"/>
              <w:szCs w:val="20"/>
            </w:rPr>
          </w:rPrChange>
        </w:rPr>
        <w:t xml:space="preserve"> </w:t>
      </w:r>
      <w:del w:id="476" w:author="charan" w:date="2014-04-05T11:29:00Z">
        <w:r w:rsidRPr="001E3472" w:rsidDel="003B0FB1">
          <w:rPr>
            <w:rFonts w:asciiTheme="minorHAnsi" w:eastAsia="Times New Roman" w:hAnsiTheme="minorHAnsi" w:cs="Times New Roman"/>
            <w:color w:val="000000"/>
            <w:sz w:val="20"/>
            <w:szCs w:val="20"/>
            <w:rPrChange w:id="477" w:author="charan" w:date="2014-04-05T10:21:00Z">
              <w:rPr>
                <w:rFonts w:eastAsia="Times New Roman" w:cs="Times New Roman"/>
                <w:color w:val="000000"/>
                <w:sz w:val="20"/>
                <w:szCs w:val="20"/>
              </w:rPr>
            </w:rPrChange>
          </w:rPr>
          <w:delText>told us to</w:delText>
        </w:r>
      </w:del>
      <w:r w:rsidRPr="001E3472">
        <w:rPr>
          <w:rFonts w:asciiTheme="minorHAnsi" w:eastAsia="Times New Roman" w:hAnsiTheme="minorHAnsi" w:cs="Times New Roman"/>
          <w:color w:val="000000"/>
          <w:sz w:val="20"/>
          <w:szCs w:val="20"/>
          <w:rPrChange w:id="478" w:author="charan" w:date="2014-04-05T10:21:00Z">
            <w:rPr>
              <w:rFonts w:eastAsia="Times New Roman" w:cs="Times New Roman"/>
              <w:color w:val="000000"/>
              <w:sz w:val="20"/>
              <w:szCs w:val="20"/>
            </w:rPr>
          </w:rPrChange>
        </w:rPr>
        <w:t xml:space="preserve"> </w:t>
      </w:r>
      <w:del w:id="479" w:author="charan" w:date="2014-04-05T11:29:00Z">
        <w:r w:rsidRPr="001E3472" w:rsidDel="003B0FB1">
          <w:rPr>
            <w:rFonts w:asciiTheme="minorHAnsi" w:eastAsia="Times New Roman" w:hAnsiTheme="minorHAnsi" w:cs="Times New Roman"/>
            <w:color w:val="000000"/>
            <w:sz w:val="20"/>
            <w:szCs w:val="20"/>
            <w:rPrChange w:id="480" w:author="charan" w:date="2014-04-05T10:21:00Z">
              <w:rPr>
                <w:rFonts w:eastAsia="Times New Roman" w:cs="Times New Roman"/>
                <w:color w:val="000000"/>
                <w:sz w:val="20"/>
                <w:szCs w:val="20"/>
              </w:rPr>
            </w:rPrChange>
          </w:rPr>
          <w:delText>change</w:delText>
        </w:r>
      </w:del>
      <w:ins w:id="481" w:author="charan" w:date="2014-04-05T11:29:00Z">
        <w:r w:rsidR="003B0FB1">
          <w:rPr>
            <w:rFonts w:asciiTheme="minorHAnsi" w:eastAsia="Times New Roman" w:hAnsiTheme="minorHAnsi" w:cs="Times New Roman"/>
            <w:color w:val="000000"/>
            <w:sz w:val="20"/>
            <w:szCs w:val="20"/>
          </w:rPr>
          <w:t xml:space="preserve">asked us to do survey </w:t>
        </w:r>
        <w:proofErr w:type="gramStart"/>
        <w:r w:rsidR="003B0FB1">
          <w:rPr>
            <w:rFonts w:asciiTheme="minorHAnsi" w:eastAsia="Times New Roman" w:hAnsiTheme="minorHAnsi" w:cs="Times New Roman"/>
            <w:color w:val="000000"/>
            <w:sz w:val="20"/>
            <w:szCs w:val="20"/>
          </w:rPr>
          <w:t xml:space="preserve">on </w:t>
        </w:r>
      </w:ins>
      <w:r w:rsidRPr="001E3472">
        <w:rPr>
          <w:rFonts w:asciiTheme="minorHAnsi" w:eastAsia="Times New Roman" w:hAnsiTheme="minorHAnsi" w:cs="Times New Roman"/>
          <w:color w:val="000000"/>
          <w:sz w:val="20"/>
          <w:szCs w:val="20"/>
          <w:rPrChange w:id="482" w:author="charan" w:date="2014-04-05T10:21:00Z">
            <w:rPr>
              <w:rFonts w:eastAsia="Times New Roman" w:cs="Times New Roman"/>
              <w:color w:val="000000"/>
              <w:sz w:val="20"/>
              <w:szCs w:val="20"/>
            </w:rPr>
          </w:rPrChange>
        </w:rPr>
        <w:t xml:space="preserve"> </w:t>
      </w:r>
      <w:ins w:id="483" w:author="charan" w:date="2014-04-05T11:29:00Z">
        <w:r w:rsidR="003B0FB1">
          <w:rPr>
            <w:rFonts w:asciiTheme="minorHAnsi" w:eastAsia="Times New Roman" w:hAnsiTheme="minorHAnsi" w:cs="Times New Roman"/>
            <w:color w:val="000000"/>
            <w:sz w:val="20"/>
            <w:szCs w:val="20"/>
          </w:rPr>
          <w:t>other</w:t>
        </w:r>
        <w:proofErr w:type="gramEnd"/>
        <w:r w:rsidR="003B0FB1">
          <w:rPr>
            <w:rFonts w:asciiTheme="minorHAnsi" w:eastAsia="Times New Roman" w:hAnsiTheme="minorHAnsi" w:cs="Times New Roman"/>
            <w:color w:val="000000"/>
            <w:sz w:val="20"/>
            <w:szCs w:val="20"/>
          </w:rPr>
          <w:t xml:space="preserve"> </w:t>
        </w:r>
      </w:ins>
      <w:del w:id="484" w:author="charan" w:date="2014-04-05T11:29:00Z">
        <w:r w:rsidRPr="001E3472" w:rsidDel="003B0FB1">
          <w:rPr>
            <w:rFonts w:asciiTheme="minorHAnsi" w:eastAsia="Times New Roman" w:hAnsiTheme="minorHAnsi" w:cs="Times New Roman"/>
            <w:color w:val="000000"/>
            <w:sz w:val="20"/>
            <w:szCs w:val="20"/>
            <w:rPrChange w:id="485" w:author="charan" w:date="2014-04-05T10:21:00Z">
              <w:rPr>
                <w:rFonts w:eastAsia="Times New Roman" w:cs="Times New Roman"/>
                <w:color w:val="000000"/>
                <w:sz w:val="20"/>
                <w:szCs w:val="20"/>
              </w:rPr>
            </w:rPrChange>
          </w:rPr>
          <w:delText>some</w:delText>
        </w:r>
      </w:del>
      <w:r w:rsidRPr="001E3472">
        <w:rPr>
          <w:rFonts w:asciiTheme="minorHAnsi" w:eastAsia="Times New Roman" w:hAnsiTheme="minorHAnsi" w:cs="Times New Roman"/>
          <w:color w:val="000000"/>
          <w:sz w:val="20"/>
          <w:szCs w:val="20"/>
          <w:rPrChange w:id="486" w:author="charan" w:date="2014-04-05T10:21:00Z">
            <w:rPr>
              <w:rFonts w:eastAsia="Times New Roman" w:cs="Times New Roman"/>
              <w:color w:val="000000"/>
              <w:sz w:val="20"/>
              <w:szCs w:val="20"/>
            </w:rPr>
          </w:rPrChange>
        </w:rPr>
        <w:t xml:space="preserve"> places</w:t>
      </w:r>
      <w:ins w:id="487" w:author="charan" w:date="2014-04-05T11:29:00Z">
        <w:r w:rsidR="003B0FB1">
          <w:rPr>
            <w:rFonts w:asciiTheme="minorHAnsi" w:eastAsia="Times New Roman" w:hAnsiTheme="minorHAnsi" w:cs="Times New Roman"/>
            <w:color w:val="000000"/>
            <w:sz w:val="20"/>
            <w:szCs w:val="20"/>
          </w:rPr>
          <w:t xml:space="preserve"> to get diverse set of respondents.</w:t>
        </w:r>
      </w:ins>
      <w:r w:rsidRPr="001E3472">
        <w:rPr>
          <w:rFonts w:asciiTheme="minorHAnsi" w:eastAsia="Times New Roman" w:hAnsiTheme="minorHAnsi" w:cs="Times New Roman"/>
          <w:color w:val="000000"/>
          <w:sz w:val="20"/>
          <w:szCs w:val="20"/>
          <w:rPrChange w:id="488" w:author="charan" w:date="2014-04-05T10:21:00Z">
            <w:rPr>
              <w:rFonts w:eastAsia="Times New Roman" w:cs="Times New Roman"/>
              <w:color w:val="000000"/>
              <w:sz w:val="20"/>
              <w:szCs w:val="20"/>
            </w:rPr>
          </w:rPrChange>
        </w:rPr>
        <w:t xml:space="preserve">. </w:t>
      </w:r>
      <w:proofErr w:type="gramStart"/>
      <w:r w:rsidRPr="001E3472">
        <w:rPr>
          <w:rFonts w:asciiTheme="minorHAnsi" w:eastAsia="Times New Roman" w:hAnsiTheme="minorHAnsi" w:cs="Times New Roman"/>
          <w:color w:val="000000"/>
          <w:sz w:val="20"/>
          <w:szCs w:val="20"/>
          <w:rPrChange w:id="489" w:author="charan" w:date="2014-04-05T10:21:00Z">
            <w:rPr>
              <w:rFonts w:eastAsia="Times New Roman" w:cs="Times New Roman"/>
              <w:color w:val="000000"/>
              <w:sz w:val="20"/>
              <w:szCs w:val="20"/>
            </w:rPr>
          </w:rPrChange>
        </w:rPr>
        <w:t>and</w:t>
      </w:r>
      <w:proofErr w:type="gramEnd"/>
      <w:r w:rsidRPr="001E3472">
        <w:rPr>
          <w:rFonts w:asciiTheme="minorHAnsi" w:eastAsia="Times New Roman" w:hAnsiTheme="minorHAnsi" w:cs="Times New Roman"/>
          <w:color w:val="000000"/>
          <w:sz w:val="20"/>
          <w:szCs w:val="20"/>
          <w:rPrChange w:id="490" w:author="charan" w:date="2014-04-05T10:21:00Z">
            <w:rPr>
              <w:rFonts w:eastAsia="Times New Roman" w:cs="Times New Roman"/>
              <w:color w:val="000000"/>
              <w:sz w:val="20"/>
              <w:szCs w:val="20"/>
            </w:rPr>
          </w:rPrChange>
        </w:rPr>
        <w:t xml:space="preserve"> also discussed on the geographical plan for our survey. </w:t>
      </w:r>
    </w:p>
    <w:p w:rsidR="008C5D39" w:rsidRPr="001E3472" w:rsidRDefault="00B44C92">
      <w:pPr>
        <w:pStyle w:val="DefaultStyle"/>
        <w:rPr>
          <w:rFonts w:asciiTheme="minorHAnsi" w:hAnsiTheme="minorHAnsi"/>
          <w:rPrChange w:id="491" w:author="charan" w:date="2014-04-05T10:21:00Z">
            <w:rPr/>
          </w:rPrChange>
        </w:rPr>
      </w:pPr>
      <w:r w:rsidRPr="001E3472">
        <w:rPr>
          <w:rFonts w:asciiTheme="minorHAnsi" w:hAnsiTheme="minorHAnsi"/>
          <w:b/>
          <w:color w:val="000000"/>
          <w:sz w:val="24"/>
          <w:szCs w:val="24"/>
          <w:u w:val="single"/>
          <w:rPrChange w:id="492" w:author="charan" w:date="2014-04-05T10:21:00Z">
            <w:rPr>
              <w:b/>
              <w:color w:val="000000"/>
              <w:sz w:val="24"/>
              <w:szCs w:val="24"/>
              <w:u w:val="single"/>
            </w:rPr>
          </w:rPrChange>
        </w:rPr>
        <w:t>Work done by all the members in this week:</w:t>
      </w:r>
    </w:p>
    <w:p w:rsidR="008C5D39" w:rsidRPr="001E3472" w:rsidRDefault="00B44C92">
      <w:pPr>
        <w:pStyle w:val="DefaultStyle"/>
        <w:rPr>
          <w:rFonts w:asciiTheme="minorHAnsi" w:hAnsiTheme="minorHAnsi"/>
          <w:rPrChange w:id="493" w:author="charan" w:date="2014-04-05T10:21:00Z">
            <w:rPr/>
          </w:rPrChange>
        </w:rPr>
      </w:pPr>
      <w:proofErr w:type="gramStart"/>
      <w:r w:rsidRPr="001E3472">
        <w:rPr>
          <w:rFonts w:asciiTheme="minorHAnsi" w:hAnsiTheme="minorHAnsi" w:cs="CMR10"/>
          <w:b/>
          <w:sz w:val="24"/>
          <w:szCs w:val="24"/>
          <w:rPrChange w:id="494" w:author="charan" w:date="2014-04-05T10:21:00Z">
            <w:rPr>
              <w:rFonts w:cs="CMR10"/>
              <w:b/>
              <w:sz w:val="24"/>
              <w:szCs w:val="24"/>
            </w:rPr>
          </w:rPrChange>
        </w:rPr>
        <w:t>1.Brief</w:t>
      </w:r>
      <w:proofErr w:type="gramEnd"/>
      <w:r w:rsidRPr="001E3472">
        <w:rPr>
          <w:rFonts w:asciiTheme="minorHAnsi" w:hAnsiTheme="minorHAnsi" w:cs="CMR10"/>
          <w:b/>
          <w:sz w:val="24"/>
          <w:szCs w:val="24"/>
          <w:rPrChange w:id="495" w:author="charan" w:date="2014-04-05T10:21:00Z">
            <w:rPr>
              <w:rFonts w:cs="CMR10"/>
              <w:b/>
              <w:sz w:val="24"/>
              <w:szCs w:val="24"/>
            </w:rPr>
          </w:rPrChange>
        </w:rPr>
        <w:t xml:space="preserve"> summary of work done during the week (member wise).</w:t>
      </w:r>
    </w:p>
    <w:p w:rsidR="008C5D39" w:rsidRPr="001E3472" w:rsidRDefault="00B44C92">
      <w:pPr>
        <w:pStyle w:val="DefaultStyle"/>
        <w:rPr>
          <w:rFonts w:asciiTheme="minorHAnsi" w:hAnsiTheme="minorHAnsi"/>
          <w:rPrChange w:id="496" w:author="charan" w:date="2014-04-05T10:21:00Z">
            <w:rPr/>
          </w:rPrChange>
        </w:rPr>
      </w:pPr>
      <w:r w:rsidRPr="001E3472">
        <w:rPr>
          <w:rFonts w:asciiTheme="minorHAnsi" w:hAnsiTheme="minorHAnsi"/>
          <w:b/>
          <w:color w:val="000000"/>
          <w:sz w:val="20"/>
          <w:szCs w:val="20"/>
          <w:rPrChange w:id="497" w:author="charan" w:date="2014-04-05T10:21:00Z">
            <w:rPr>
              <w:b/>
              <w:color w:val="000000"/>
              <w:sz w:val="20"/>
              <w:szCs w:val="20"/>
            </w:rPr>
          </w:rPrChange>
        </w:rPr>
        <w:t>In this week we finalized our geographical plan</w:t>
      </w:r>
      <w:proofErr w:type="gramStart"/>
      <w:r w:rsidRPr="001E3472">
        <w:rPr>
          <w:rFonts w:asciiTheme="minorHAnsi" w:hAnsiTheme="minorHAnsi"/>
          <w:b/>
          <w:color w:val="000000"/>
          <w:sz w:val="20"/>
          <w:szCs w:val="20"/>
          <w:rPrChange w:id="498" w:author="charan" w:date="2014-04-05T10:21:00Z">
            <w:rPr>
              <w:b/>
              <w:color w:val="000000"/>
              <w:sz w:val="20"/>
              <w:szCs w:val="20"/>
            </w:rPr>
          </w:rPrChange>
        </w:rPr>
        <w:t>.&amp;</w:t>
      </w:r>
      <w:proofErr w:type="gramEnd"/>
      <w:r w:rsidRPr="001E3472">
        <w:rPr>
          <w:rFonts w:asciiTheme="minorHAnsi" w:hAnsiTheme="minorHAnsi"/>
          <w:b/>
          <w:color w:val="000000"/>
          <w:sz w:val="20"/>
          <w:szCs w:val="20"/>
          <w:rPrChange w:id="499" w:author="charan" w:date="2014-04-05T10:21:00Z">
            <w:rPr>
              <w:b/>
              <w:color w:val="000000"/>
              <w:sz w:val="20"/>
              <w:szCs w:val="20"/>
            </w:rPr>
          </w:rPrChange>
        </w:rPr>
        <w:t xml:space="preserve"> sent the details to madam.</w:t>
      </w:r>
    </w:p>
    <w:p w:rsidR="008C5D39" w:rsidRPr="001E3472" w:rsidDel="003B0FB1" w:rsidRDefault="00B44C92">
      <w:pPr>
        <w:pStyle w:val="DefaultStyle"/>
        <w:rPr>
          <w:del w:id="500" w:author="charan" w:date="2014-04-05T11:32:00Z"/>
          <w:rFonts w:asciiTheme="minorHAnsi" w:hAnsiTheme="minorHAnsi"/>
          <w:rPrChange w:id="501" w:author="charan" w:date="2014-04-05T10:21:00Z">
            <w:rPr>
              <w:del w:id="502" w:author="charan" w:date="2014-04-05T11:32:00Z"/>
            </w:rPr>
          </w:rPrChange>
        </w:rPr>
      </w:pPr>
      <w:del w:id="503" w:author="charan" w:date="2014-04-05T11:32:00Z">
        <w:r w:rsidRPr="001E3472" w:rsidDel="003B0FB1">
          <w:rPr>
            <w:rFonts w:asciiTheme="minorHAnsi" w:hAnsiTheme="minorHAnsi"/>
            <w:b/>
            <w:color w:val="000000"/>
            <w:sz w:val="20"/>
            <w:szCs w:val="20"/>
            <w:rPrChange w:id="504" w:author="charan" w:date="2014-04-05T10:21:00Z">
              <w:rPr>
                <w:b/>
                <w:color w:val="000000"/>
                <w:sz w:val="20"/>
                <w:szCs w:val="20"/>
              </w:rPr>
            </w:rPrChange>
          </w:rPr>
          <w:delText>Soumit Das:</w:delText>
        </w:r>
        <w:r w:rsidRPr="001E3472" w:rsidDel="003B0FB1">
          <w:rPr>
            <w:rFonts w:asciiTheme="minorHAnsi" w:eastAsia="Times New Roman" w:hAnsiTheme="minorHAnsi" w:cs="Times New Roman"/>
            <w:sz w:val="24"/>
            <w:szCs w:val="24"/>
            <w:rPrChange w:id="505" w:author="charan" w:date="2014-04-05T10:21:00Z">
              <w:rPr>
                <w:rFonts w:ascii="Times New Roman" w:eastAsia="Times New Roman" w:hAnsi="Times New Roman" w:cs="Times New Roman"/>
                <w:sz w:val="24"/>
                <w:szCs w:val="24"/>
              </w:rPr>
            </w:rPrChange>
          </w:rPr>
          <w:delText xml:space="preserve"> </w:delText>
        </w:r>
        <w:r w:rsidRPr="001E3472" w:rsidDel="003B0FB1">
          <w:rPr>
            <w:rFonts w:asciiTheme="minorHAnsi" w:eastAsia="Times New Roman" w:hAnsiTheme="minorHAnsi" w:cs="Times New Roman"/>
            <w:sz w:val="20"/>
            <w:szCs w:val="20"/>
            <w:rPrChange w:id="506" w:author="charan" w:date="2014-04-05T10:21:00Z">
              <w:rPr>
                <w:rFonts w:eastAsia="Times New Roman" w:cs="Times New Roman"/>
                <w:sz w:val="20"/>
                <w:szCs w:val="20"/>
              </w:rPr>
            </w:rPrChange>
          </w:rPr>
          <w:delText>SilkBoard,BTM Layout/Jayanagara</w:delText>
        </w:r>
      </w:del>
    </w:p>
    <w:p w:rsidR="008C5D39" w:rsidRPr="001E3472" w:rsidDel="003B0FB1" w:rsidRDefault="00B44C92">
      <w:pPr>
        <w:pStyle w:val="DefaultStyle"/>
        <w:rPr>
          <w:del w:id="507" w:author="charan" w:date="2014-04-05T11:32:00Z"/>
          <w:rFonts w:asciiTheme="minorHAnsi" w:hAnsiTheme="minorHAnsi"/>
          <w:rPrChange w:id="508" w:author="charan" w:date="2014-04-05T10:21:00Z">
            <w:rPr>
              <w:del w:id="509" w:author="charan" w:date="2014-04-05T11:32:00Z"/>
            </w:rPr>
          </w:rPrChange>
        </w:rPr>
      </w:pPr>
      <w:del w:id="510" w:author="charan" w:date="2014-04-05T11:32:00Z">
        <w:r w:rsidRPr="001E3472" w:rsidDel="003B0FB1">
          <w:rPr>
            <w:rFonts w:asciiTheme="minorHAnsi" w:hAnsiTheme="minorHAnsi"/>
            <w:b/>
            <w:color w:val="000000"/>
            <w:sz w:val="20"/>
            <w:szCs w:val="20"/>
            <w:shd w:val="clear" w:color="auto" w:fill="FFFFFF"/>
            <w:rPrChange w:id="511" w:author="charan" w:date="2014-04-05T10:21:00Z">
              <w:rPr>
                <w:b/>
                <w:color w:val="000000"/>
                <w:sz w:val="20"/>
                <w:szCs w:val="20"/>
                <w:shd w:val="clear" w:color="auto" w:fill="FFFFFF"/>
              </w:rPr>
            </w:rPrChange>
          </w:rPr>
          <w:delText>Charan Shetty</w:delText>
        </w:r>
        <w:r w:rsidRPr="001E3472" w:rsidDel="003B0FB1">
          <w:rPr>
            <w:rStyle w:val="apple-converted-space"/>
            <w:rFonts w:asciiTheme="minorHAnsi" w:hAnsiTheme="minorHAnsi"/>
            <w:b/>
            <w:color w:val="000000"/>
            <w:sz w:val="20"/>
            <w:szCs w:val="20"/>
            <w:shd w:val="clear" w:color="auto" w:fill="FFFFFF"/>
            <w:rPrChange w:id="512" w:author="charan" w:date="2014-04-05T10:21:00Z">
              <w:rPr>
                <w:rStyle w:val="apple-converted-space"/>
                <w:b/>
                <w:color w:val="000000"/>
                <w:sz w:val="20"/>
                <w:szCs w:val="20"/>
                <w:shd w:val="clear" w:color="auto" w:fill="FFFFFF"/>
              </w:rPr>
            </w:rPrChange>
          </w:rPr>
          <w:delText> :</w:delText>
        </w:r>
        <w:r w:rsidRPr="001E3472" w:rsidDel="003B0FB1">
          <w:rPr>
            <w:rFonts w:asciiTheme="minorHAnsi" w:eastAsia="Times New Roman" w:hAnsiTheme="minorHAnsi" w:cs="Times New Roman"/>
            <w:sz w:val="24"/>
            <w:szCs w:val="24"/>
            <w:rPrChange w:id="513" w:author="charan" w:date="2014-04-05T10:21:00Z">
              <w:rPr>
                <w:rFonts w:ascii="Times New Roman" w:eastAsia="Times New Roman" w:hAnsi="Times New Roman" w:cs="Times New Roman"/>
                <w:sz w:val="24"/>
                <w:szCs w:val="24"/>
              </w:rPr>
            </w:rPrChange>
          </w:rPr>
          <w:delText xml:space="preserve"> </w:delText>
        </w:r>
        <w:r w:rsidRPr="001E3472" w:rsidDel="003B0FB1">
          <w:rPr>
            <w:rFonts w:asciiTheme="minorHAnsi" w:eastAsia="Times New Roman" w:hAnsiTheme="minorHAnsi" w:cs="Times New Roman"/>
            <w:sz w:val="20"/>
            <w:szCs w:val="20"/>
            <w:rPrChange w:id="514" w:author="charan" w:date="2014-04-05T10:21:00Z">
              <w:rPr>
                <w:rFonts w:eastAsia="Times New Roman" w:cs="Times New Roman"/>
                <w:sz w:val="20"/>
                <w:szCs w:val="20"/>
              </w:rPr>
            </w:rPrChange>
          </w:rPr>
          <w:delText>Majestic,Santinagar</w:delText>
        </w:r>
        <w:r w:rsidRPr="001E3472" w:rsidDel="003B0FB1">
          <w:rPr>
            <w:rFonts w:asciiTheme="minorHAnsi" w:eastAsia="Times New Roman" w:hAnsiTheme="minorHAnsi" w:cs="Times New Roman"/>
            <w:sz w:val="24"/>
            <w:szCs w:val="24"/>
            <w:rPrChange w:id="515" w:author="charan" w:date="2014-04-05T10:21:00Z">
              <w:rPr>
                <w:rFonts w:ascii="Times New Roman" w:eastAsia="Times New Roman" w:hAnsi="Times New Roman" w:cs="Times New Roman"/>
                <w:sz w:val="24"/>
                <w:szCs w:val="24"/>
              </w:rPr>
            </w:rPrChange>
          </w:rPr>
          <w:delText>.</w:delText>
        </w:r>
      </w:del>
    </w:p>
    <w:p w:rsidR="008C5D39" w:rsidRPr="001E3472" w:rsidDel="003B0FB1" w:rsidRDefault="00B44C92">
      <w:pPr>
        <w:pStyle w:val="DefaultStyle"/>
        <w:rPr>
          <w:del w:id="516" w:author="charan" w:date="2014-04-05T11:32:00Z"/>
          <w:rFonts w:asciiTheme="minorHAnsi" w:hAnsiTheme="minorHAnsi"/>
          <w:rPrChange w:id="517" w:author="charan" w:date="2014-04-05T10:21:00Z">
            <w:rPr>
              <w:del w:id="518" w:author="charan" w:date="2014-04-05T11:32:00Z"/>
            </w:rPr>
          </w:rPrChange>
        </w:rPr>
      </w:pPr>
      <w:del w:id="519" w:author="charan" w:date="2014-04-05T11:32:00Z">
        <w:r w:rsidRPr="001E3472" w:rsidDel="003B0FB1">
          <w:rPr>
            <w:rFonts w:asciiTheme="minorHAnsi" w:hAnsiTheme="minorHAnsi" w:cs="Segoe UI"/>
            <w:b/>
            <w:color w:val="333333"/>
            <w:sz w:val="20"/>
            <w:szCs w:val="20"/>
            <w:shd w:val="clear" w:color="auto" w:fill="FFFFFF"/>
            <w:rPrChange w:id="520" w:author="charan" w:date="2014-04-05T10:21:00Z">
              <w:rPr>
                <w:rFonts w:cs="Segoe UI"/>
                <w:b/>
                <w:color w:val="333333"/>
                <w:sz w:val="20"/>
                <w:szCs w:val="20"/>
                <w:shd w:val="clear" w:color="auto" w:fill="FFFFFF"/>
              </w:rPr>
            </w:rPrChange>
          </w:rPr>
          <w:delText>Joshi Dnyanesh Madhav</w:delText>
        </w:r>
        <w:r w:rsidRPr="001E3472" w:rsidDel="003B0FB1">
          <w:rPr>
            <w:rStyle w:val="apple-converted-space"/>
            <w:rFonts w:asciiTheme="minorHAnsi" w:hAnsiTheme="minorHAnsi" w:cs="Segoe UI"/>
            <w:b/>
            <w:color w:val="333333"/>
            <w:sz w:val="20"/>
            <w:szCs w:val="20"/>
            <w:shd w:val="clear" w:color="auto" w:fill="FFFFFF"/>
            <w:rPrChange w:id="521" w:author="charan" w:date="2014-04-05T10:21:00Z">
              <w:rPr>
                <w:rStyle w:val="apple-converted-space"/>
                <w:rFonts w:cs="Segoe UI"/>
                <w:b/>
                <w:color w:val="333333"/>
                <w:sz w:val="20"/>
                <w:szCs w:val="20"/>
                <w:shd w:val="clear" w:color="auto" w:fill="FFFFFF"/>
              </w:rPr>
            </w:rPrChange>
          </w:rPr>
          <w:delText xml:space="preserve">: </w:delText>
        </w:r>
        <w:r w:rsidRPr="001E3472" w:rsidDel="003B0FB1">
          <w:rPr>
            <w:rFonts w:asciiTheme="minorHAnsi" w:eastAsia="Times New Roman" w:hAnsiTheme="minorHAnsi" w:cs="Times New Roman"/>
            <w:sz w:val="20"/>
            <w:szCs w:val="20"/>
            <w:rPrChange w:id="522" w:author="charan" w:date="2014-04-05T10:21:00Z">
              <w:rPr>
                <w:rFonts w:eastAsia="Times New Roman" w:cs="Times New Roman"/>
                <w:sz w:val="20"/>
                <w:szCs w:val="20"/>
              </w:rPr>
            </w:rPrChange>
          </w:rPr>
          <w:delText>Majestic,Santinagar.</w:delText>
        </w:r>
      </w:del>
    </w:p>
    <w:p w:rsidR="008C5D39" w:rsidRPr="001E3472" w:rsidRDefault="00B44C92">
      <w:pPr>
        <w:pStyle w:val="DefaultStyle"/>
        <w:shd w:val="clear" w:color="auto" w:fill="FFFFFF"/>
        <w:spacing w:after="115" w:line="100" w:lineRule="atLeast"/>
        <w:rPr>
          <w:rFonts w:asciiTheme="minorHAnsi" w:hAnsiTheme="minorHAnsi"/>
          <w:rPrChange w:id="523" w:author="charan" w:date="2014-04-05T10:21:00Z">
            <w:rPr/>
          </w:rPrChange>
        </w:rPr>
      </w:pPr>
      <w:del w:id="524" w:author="charan" w:date="2014-04-05T11:32:00Z">
        <w:r w:rsidRPr="001E3472" w:rsidDel="003B0FB1">
          <w:rPr>
            <w:rFonts w:asciiTheme="minorHAnsi" w:hAnsiTheme="minorHAnsi"/>
            <w:b/>
            <w:color w:val="000000"/>
            <w:sz w:val="20"/>
            <w:szCs w:val="20"/>
            <w:shd w:val="clear" w:color="auto" w:fill="FFFFFF"/>
            <w:rPrChange w:id="525" w:author="charan" w:date="2014-04-05T10:21:00Z">
              <w:rPr>
                <w:b/>
                <w:color w:val="000000"/>
                <w:sz w:val="20"/>
                <w:szCs w:val="20"/>
                <w:shd w:val="clear" w:color="auto" w:fill="FFFFFF"/>
              </w:rPr>
            </w:rPrChange>
          </w:rPr>
          <w:delText xml:space="preserve">Balmukund Agrawal:  </w:delText>
        </w:r>
        <w:r w:rsidRPr="001E3472" w:rsidDel="003B0FB1">
          <w:rPr>
            <w:rFonts w:asciiTheme="minorHAnsi" w:eastAsia="Times New Roman" w:hAnsiTheme="minorHAnsi" w:cs="Times New Roman"/>
            <w:sz w:val="20"/>
            <w:szCs w:val="20"/>
            <w:rPrChange w:id="526" w:author="charan" w:date="2014-04-05T10:21:00Z">
              <w:rPr>
                <w:rFonts w:ascii="Times New Roman" w:eastAsia="Times New Roman" w:hAnsi="Times New Roman" w:cs="Times New Roman"/>
                <w:sz w:val="20"/>
                <w:szCs w:val="20"/>
              </w:rPr>
            </w:rPrChange>
          </w:rPr>
          <w:delText>SilkBoard,BTM Layout/Jayanagara.</w:delText>
        </w:r>
      </w:del>
    </w:p>
    <w:tbl>
      <w:tblPr>
        <w:tblStyle w:val="TableGrid"/>
        <w:tblW w:w="0" w:type="auto"/>
        <w:tblLook w:val="04A0" w:firstRow="1" w:lastRow="0" w:firstColumn="1" w:lastColumn="0" w:noHBand="0" w:noVBand="1"/>
      </w:tblPr>
      <w:tblGrid>
        <w:gridCol w:w="4788"/>
        <w:gridCol w:w="4788"/>
      </w:tblGrid>
      <w:tr w:rsidR="003B0FB1" w:rsidTr="003B0FB1">
        <w:trPr>
          <w:ins w:id="527" w:author="charan" w:date="2014-04-05T11:30:00Z"/>
        </w:trPr>
        <w:tc>
          <w:tcPr>
            <w:tcW w:w="4788" w:type="dxa"/>
          </w:tcPr>
          <w:p w:rsidR="003B0FB1" w:rsidRDefault="003B0FB1">
            <w:pPr>
              <w:pStyle w:val="DefaultStyle"/>
              <w:spacing w:after="115" w:line="100" w:lineRule="atLeast"/>
              <w:rPr>
                <w:ins w:id="528" w:author="charan" w:date="2014-04-05T11:30:00Z"/>
                <w:rFonts w:asciiTheme="minorHAnsi" w:hAnsiTheme="minorHAnsi"/>
              </w:rPr>
            </w:pPr>
            <w:ins w:id="529" w:author="charan" w:date="2014-04-05T11:30:00Z">
              <w:r>
                <w:rPr>
                  <w:rFonts w:asciiTheme="minorHAnsi" w:hAnsiTheme="minorHAnsi"/>
                </w:rPr>
                <w:t xml:space="preserve">Name </w:t>
              </w:r>
            </w:ins>
          </w:p>
        </w:tc>
        <w:tc>
          <w:tcPr>
            <w:tcW w:w="4788" w:type="dxa"/>
          </w:tcPr>
          <w:p w:rsidR="003B0FB1" w:rsidRDefault="003B0FB1">
            <w:pPr>
              <w:pStyle w:val="DefaultStyle"/>
              <w:spacing w:after="115" w:line="100" w:lineRule="atLeast"/>
              <w:rPr>
                <w:ins w:id="530" w:author="charan" w:date="2014-04-05T11:30:00Z"/>
                <w:rFonts w:asciiTheme="minorHAnsi" w:hAnsiTheme="minorHAnsi"/>
              </w:rPr>
            </w:pPr>
            <w:ins w:id="531" w:author="charan" w:date="2014-04-05T11:30:00Z">
              <w:r>
                <w:rPr>
                  <w:rFonts w:asciiTheme="minorHAnsi" w:hAnsiTheme="minorHAnsi"/>
                </w:rPr>
                <w:t>Places to do survey</w:t>
              </w:r>
            </w:ins>
          </w:p>
        </w:tc>
      </w:tr>
      <w:tr w:rsidR="003B0FB1" w:rsidTr="003B0FB1">
        <w:trPr>
          <w:ins w:id="532" w:author="charan" w:date="2014-04-05T11:30:00Z"/>
        </w:trPr>
        <w:tc>
          <w:tcPr>
            <w:tcW w:w="4788" w:type="dxa"/>
          </w:tcPr>
          <w:p w:rsidR="003B0FB1" w:rsidRDefault="003B0FB1">
            <w:pPr>
              <w:pStyle w:val="DefaultStyle"/>
              <w:spacing w:after="115" w:line="100" w:lineRule="atLeast"/>
              <w:rPr>
                <w:ins w:id="533" w:author="charan" w:date="2014-04-05T11:30:00Z"/>
                <w:rFonts w:asciiTheme="minorHAnsi" w:hAnsiTheme="minorHAnsi"/>
              </w:rPr>
            </w:pPr>
            <w:proofErr w:type="spellStart"/>
            <w:ins w:id="534" w:author="charan" w:date="2014-04-05T11:31:00Z">
              <w:r w:rsidRPr="00A93110">
                <w:rPr>
                  <w:rFonts w:asciiTheme="minorHAnsi" w:hAnsiTheme="minorHAnsi"/>
                  <w:b/>
                  <w:color w:val="000000"/>
                  <w:sz w:val="20"/>
                  <w:szCs w:val="20"/>
                </w:rPr>
                <w:t>Soumit</w:t>
              </w:r>
              <w:proofErr w:type="spellEnd"/>
              <w:r w:rsidRPr="00A93110">
                <w:rPr>
                  <w:rFonts w:asciiTheme="minorHAnsi" w:hAnsiTheme="minorHAnsi"/>
                  <w:b/>
                  <w:color w:val="000000"/>
                  <w:sz w:val="20"/>
                  <w:szCs w:val="20"/>
                </w:rPr>
                <w:t xml:space="preserve"> Das</w:t>
              </w:r>
            </w:ins>
          </w:p>
        </w:tc>
        <w:tc>
          <w:tcPr>
            <w:tcW w:w="4788" w:type="dxa"/>
          </w:tcPr>
          <w:p w:rsidR="003B0FB1" w:rsidRDefault="003B0FB1" w:rsidP="003B0FB1">
            <w:pPr>
              <w:pStyle w:val="DefaultStyle"/>
              <w:rPr>
                <w:ins w:id="535" w:author="charan" w:date="2014-04-05T11:30:00Z"/>
                <w:rFonts w:asciiTheme="minorHAnsi" w:hAnsiTheme="minorHAnsi"/>
              </w:rPr>
              <w:pPrChange w:id="536" w:author="charan" w:date="2014-04-05T11:31:00Z">
                <w:pPr>
                  <w:pStyle w:val="DefaultStyle"/>
                  <w:spacing w:after="115" w:line="100" w:lineRule="atLeast"/>
                </w:pPr>
              </w:pPrChange>
            </w:pPr>
            <w:proofErr w:type="spellStart"/>
            <w:ins w:id="537" w:author="charan" w:date="2014-04-05T11:31:00Z">
              <w:r w:rsidRPr="00A93110">
                <w:rPr>
                  <w:rFonts w:asciiTheme="minorHAnsi" w:eastAsia="Times New Roman" w:hAnsiTheme="minorHAnsi" w:cs="Times New Roman"/>
                  <w:sz w:val="20"/>
                  <w:szCs w:val="20"/>
                </w:rPr>
                <w:t>SilkBoard,BTM</w:t>
              </w:r>
              <w:proofErr w:type="spellEnd"/>
              <w:r w:rsidRPr="00A93110">
                <w:rPr>
                  <w:rFonts w:asciiTheme="minorHAnsi" w:eastAsia="Times New Roman" w:hAnsiTheme="minorHAnsi" w:cs="Times New Roman"/>
                  <w:sz w:val="20"/>
                  <w:szCs w:val="20"/>
                </w:rPr>
                <w:t xml:space="preserve"> Layout/</w:t>
              </w:r>
              <w:proofErr w:type="spellStart"/>
              <w:r w:rsidRPr="00A93110">
                <w:rPr>
                  <w:rFonts w:asciiTheme="minorHAnsi" w:eastAsia="Times New Roman" w:hAnsiTheme="minorHAnsi" w:cs="Times New Roman"/>
                  <w:sz w:val="20"/>
                  <w:szCs w:val="20"/>
                </w:rPr>
                <w:t>Jayanagara</w:t>
              </w:r>
            </w:ins>
            <w:proofErr w:type="spellEnd"/>
          </w:p>
        </w:tc>
      </w:tr>
      <w:tr w:rsidR="003B0FB1" w:rsidTr="003B0FB1">
        <w:trPr>
          <w:ins w:id="538" w:author="charan" w:date="2014-04-05T11:30:00Z"/>
        </w:trPr>
        <w:tc>
          <w:tcPr>
            <w:tcW w:w="4788" w:type="dxa"/>
          </w:tcPr>
          <w:p w:rsidR="003B0FB1" w:rsidRDefault="003B0FB1">
            <w:pPr>
              <w:pStyle w:val="DefaultStyle"/>
              <w:spacing w:after="115" w:line="100" w:lineRule="atLeast"/>
              <w:rPr>
                <w:ins w:id="539" w:author="charan" w:date="2014-04-05T11:30:00Z"/>
                <w:rFonts w:asciiTheme="minorHAnsi" w:hAnsiTheme="minorHAnsi"/>
              </w:rPr>
            </w:pPr>
            <w:proofErr w:type="spellStart"/>
            <w:ins w:id="540" w:author="charan" w:date="2014-04-05T11:31:00Z">
              <w:r w:rsidRPr="00A93110">
                <w:rPr>
                  <w:rFonts w:asciiTheme="minorHAnsi" w:hAnsiTheme="minorHAnsi"/>
                  <w:b/>
                  <w:color w:val="000000"/>
                  <w:sz w:val="20"/>
                  <w:szCs w:val="20"/>
                  <w:shd w:val="clear" w:color="auto" w:fill="FFFFFF"/>
                </w:rPr>
                <w:t>Charan</w:t>
              </w:r>
              <w:proofErr w:type="spellEnd"/>
              <w:r w:rsidRPr="00A93110">
                <w:rPr>
                  <w:rFonts w:asciiTheme="minorHAnsi" w:hAnsiTheme="minorHAnsi"/>
                  <w:b/>
                  <w:color w:val="000000"/>
                  <w:sz w:val="20"/>
                  <w:szCs w:val="20"/>
                  <w:shd w:val="clear" w:color="auto" w:fill="FFFFFF"/>
                </w:rPr>
                <w:t xml:space="preserve"> </w:t>
              </w:r>
              <w:proofErr w:type="spellStart"/>
              <w:r w:rsidRPr="00A93110">
                <w:rPr>
                  <w:rFonts w:asciiTheme="minorHAnsi" w:hAnsiTheme="minorHAnsi"/>
                  <w:b/>
                  <w:color w:val="000000"/>
                  <w:sz w:val="20"/>
                  <w:szCs w:val="20"/>
                  <w:shd w:val="clear" w:color="auto" w:fill="FFFFFF"/>
                </w:rPr>
                <w:t>Shetty</w:t>
              </w:r>
            </w:ins>
            <w:proofErr w:type="spellEnd"/>
          </w:p>
        </w:tc>
        <w:tc>
          <w:tcPr>
            <w:tcW w:w="4788" w:type="dxa"/>
          </w:tcPr>
          <w:p w:rsidR="003B0FB1" w:rsidRDefault="003B0FB1" w:rsidP="003B0FB1">
            <w:pPr>
              <w:pStyle w:val="DefaultStyle"/>
              <w:rPr>
                <w:ins w:id="541" w:author="charan" w:date="2014-04-05T11:30:00Z"/>
                <w:rFonts w:asciiTheme="minorHAnsi" w:hAnsiTheme="minorHAnsi"/>
              </w:rPr>
              <w:pPrChange w:id="542" w:author="charan" w:date="2014-04-05T11:31:00Z">
                <w:pPr>
                  <w:pStyle w:val="DefaultStyle"/>
                  <w:spacing w:after="115" w:line="100" w:lineRule="atLeast"/>
                </w:pPr>
              </w:pPrChange>
            </w:pPr>
            <w:proofErr w:type="spellStart"/>
            <w:ins w:id="543" w:author="charan" w:date="2014-04-05T11:31:00Z">
              <w:r w:rsidRPr="00A93110">
                <w:rPr>
                  <w:rFonts w:asciiTheme="minorHAnsi" w:eastAsia="Times New Roman" w:hAnsiTheme="minorHAnsi" w:cs="Times New Roman"/>
                  <w:sz w:val="20"/>
                  <w:szCs w:val="20"/>
                </w:rPr>
                <w:t>Majestic</w:t>
              </w:r>
              <w:proofErr w:type="gramStart"/>
              <w:r w:rsidRPr="00A93110">
                <w:rPr>
                  <w:rFonts w:asciiTheme="minorHAnsi" w:eastAsia="Times New Roman" w:hAnsiTheme="minorHAnsi" w:cs="Times New Roman"/>
                  <w:sz w:val="20"/>
                  <w:szCs w:val="20"/>
                </w:rPr>
                <w:t>,Santinagar</w:t>
              </w:r>
              <w:proofErr w:type="spellEnd"/>
              <w:proofErr w:type="gramEnd"/>
              <w:r w:rsidRPr="00A93110">
                <w:rPr>
                  <w:rFonts w:asciiTheme="minorHAnsi" w:eastAsia="Times New Roman" w:hAnsiTheme="minorHAnsi" w:cs="Times New Roman"/>
                  <w:sz w:val="24"/>
                  <w:szCs w:val="24"/>
                </w:rPr>
                <w:t>.</w:t>
              </w:r>
            </w:ins>
          </w:p>
        </w:tc>
      </w:tr>
      <w:tr w:rsidR="003B0FB1" w:rsidTr="003B0FB1">
        <w:trPr>
          <w:ins w:id="544" w:author="charan" w:date="2014-04-05T11:30:00Z"/>
        </w:trPr>
        <w:tc>
          <w:tcPr>
            <w:tcW w:w="4788" w:type="dxa"/>
          </w:tcPr>
          <w:p w:rsidR="003B0FB1" w:rsidRDefault="003B0FB1">
            <w:pPr>
              <w:pStyle w:val="DefaultStyle"/>
              <w:spacing w:after="115" w:line="100" w:lineRule="atLeast"/>
              <w:rPr>
                <w:ins w:id="545" w:author="charan" w:date="2014-04-05T11:30:00Z"/>
                <w:rFonts w:asciiTheme="minorHAnsi" w:hAnsiTheme="minorHAnsi"/>
              </w:rPr>
            </w:pPr>
            <w:ins w:id="546" w:author="charan" w:date="2014-04-05T11:31:00Z">
              <w:r w:rsidRPr="00A93110">
                <w:rPr>
                  <w:rFonts w:asciiTheme="minorHAnsi" w:hAnsiTheme="minorHAnsi" w:cs="Segoe UI"/>
                  <w:b/>
                  <w:color w:val="333333"/>
                  <w:sz w:val="20"/>
                  <w:szCs w:val="20"/>
                  <w:shd w:val="clear" w:color="auto" w:fill="FFFFFF"/>
                </w:rPr>
                <w:t xml:space="preserve">Joshi </w:t>
              </w:r>
              <w:proofErr w:type="spellStart"/>
              <w:r w:rsidRPr="00A93110">
                <w:rPr>
                  <w:rFonts w:asciiTheme="minorHAnsi" w:hAnsiTheme="minorHAnsi" w:cs="Segoe UI"/>
                  <w:b/>
                  <w:color w:val="333333"/>
                  <w:sz w:val="20"/>
                  <w:szCs w:val="20"/>
                  <w:shd w:val="clear" w:color="auto" w:fill="FFFFFF"/>
                </w:rPr>
                <w:t>Dnyanesh</w:t>
              </w:r>
              <w:proofErr w:type="spellEnd"/>
              <w:r w:rsidRPr="00A93110">
                <w:rPr>
                  <w:rFonts w:asciiTheme="minorHAnsi" w:hAnsiTheme="minorHAnsi" w:cs="Segoe UI"/>
                  <w:b/>
                  <w:color w:val="333333"/>
                  <w:sz w:val="20"/>
                  <w:szCs w:val="20"/>
                  <w:shd w:val="clear" w:color="auto" w:fill="FFFFFF"/>
                </w:rPr>
                <w:t xml:space="preserve"> </w:t>
              </w:r>
              <w:proofErr w:type="spellStart"/>
              <w:r w:rsidRPr="00A93110">
                <w:rPr>
                  <w:rFonts w:asciiTheme="minorHAnsi" w:hAnsiTheme="minorHAnsi" w:cs="Segoe UI"/>
                  <w:b/>
                  <w:color w:val="333333"/>
                  <w:sz w:val="20"/>
                  <w:szCs w:val="20"/>
                  <w:shd w:val="clear" w:color="auto" w:fill="FFFFFF"/>
                </w:rPr>
                <w:t>Madhav</w:t>
              </w:r>
            </w:ins>
            <w:proofErr w:type="spellEnd"/>
          </w:p>
        </w:tc>
        <w:tc>
          <w:tcPr>
            <w:tcW w:w="4788" w:type="dxa"/>
          </w:tcPr>
          <w:p w:rsidR="003B0FB1" w:rsidRDefault="003B0FB1" w:rsidP="003B0FB1">
            <w:pPr>
              <w:pStyle w:val="DefaultStyle"/>
              <w:rPr>
                <w:ins w:id="547" w:author="charan" w:date="2014-04-05T11:30:00Z"/>
                <w:rFonts w:asciiTheme="minorHAnsi" w:hAnsiTheme="minorHAnsi"/>
              </w:rPr>
              <w:pPrChange w:id="548" w:author="charan" w:date="2014-04-05T11:32:00Z">
                <w:pPr>
                  <w:pStyle w:val="DefaultStyle"/>
                  <w:spacing w:after="115" w:line="100" w:lineRule="atLeast"/>
                </w:pPr>
              </w:pPrChange>
            </w:pPr>
            <w:proofErr w:type="spellStart"/>
            <w:ins w:id="549" w:author="charan" w:date="2014-04-05T11:32:00Z">
              <w:r w:rsidRPr="00A93110">
                <w:rPr>
                  <w:rFonts w:asciiTheme="minorHAnsi" w:eastAsia="Times New Roman" w:hAnsiTheme="minorHAnsi" w:cs="Times New Roman"/>
                  <w:sz w:val="20"/>
                  <w:szCs w:val="20"/>
                </w:rPr>
                <w:t>Majestic</w:t>
              </w:r>
              <w:proofErr w:type="gramStart"/>
              <w:r w:rsidRPr="00A93110">
                <w:rPr>
                  <w:rFonts w:asciiTheme="minorHAnsi" w:eastAsia="Times New Roman" w:hAnsiTheme="minorHAnsi" w:cs="Times New Roman"/>
                  <w:sz w:val="20"/>
                  <w:szCs w:val="20"/>
                </w:rPr>
                <w:t>,Santinagar</w:t>
              </w:r>
              <w:proofErr w:type="spellEnd"/>
              <w:proofErr w:type="gramEnd"/>
              <w:r w:rsidRPr="00A93110">
                <w:rPr>
                  <w:rFonts w:asciiTheme="minorHAnsi" w:eastAsia="Times New Roman" w:hAnsiTheme="minorHAnsi" w:cs="Times New Roman"/>
                  <w:sz w:val="20"/>
                  <w:szCs w:val="20"/>
                </w:rPr>
                <w:t>.</w:t>
              </w:r>
            </w:ins>
          </w:p>
        </w:tc>
      </w:tr>
      <w:tr w:rsidR="003B0FB1" w:rsidTr="003B0FB1">
        <w:trPr>
          <w:ins w:id="550" w:author="charan" w:date="2014-04-05T11:30:00Z"/>
        </w:trPr>
        <w:tc>
          <w:tcPr>
            <w:tcW w:w="4788" w:type="dxa"/>
          </w:tcPr>
          <w:p w:rsidR="003B0FB1" w:rsidRDefault="003B0FB1">
            <w:pPr>
              <w:pStyle w:val="DefaultStyle"/>
              <w:spacing w:after="115" w:line="100" w:lineRule="atLeast"/>
              <w:rPr>
                <w:ins w:id="551" w:author="charan" w:date="2014-04-05T11:30:00Z"/>
                <w:rFonts w:asciiTheme="minorHAnsi" w:hAnsiTheme="minorHAnsi"/>
              </w:rPr>
            </w:pPr>
            <w:proofErr w:type="spellStart"/>
            <w:ins w:id="552" w:author="charan" w:date="2014-04-05T11:31:00Z">
              <w:r w:rsidRPr="00A93110">
                <w:rPr>
                  <w:rFonts w:asciiTheme="minorHAnsi" w:hAnsiTheme="minorHAnsi"/>
                  <w:b/>
                  <w:color w:val="000000"/>
                  <w:sz w:val="20"/>
                  <w:szCs w:val="20"/>
                  <w:shd w:val="clear" w:color="auto" w:fill="FFFFFF"/>
                </w:rPr>
                <w:t>Balmukund</w:t>
              </w:r>
              <w:proofErr w:type="spellEnd"/>
              <w:r w:rsidRPr="00A93110">
                <w:rPr>
                  <w:rFonts w:asciiTheme="minorHAnsi" w:hAnsiTheme="minorHAnsi"/>
                  <w:b/>
                  <w:color w:val="000000"/>
                  <w:sz w:val="20"/>
                  <w:szCs w:val="20"/>
                  <w:shd w:val="clear" w:color="auto" w:fill="FFFFFF"/>
                </w:rPr>
                <w:t xml:space="preserve"> </w:t>
              </w:r>
              <w:proofErr w:type="spellStart"/>
              <w:r w:rsidRPr="00A93110">
                <w:rPr>
                  <w:rFonts w:asciiTheme="minorHAnsi" w:hAnsiTheme="minorHAnsi"/>
                  <w:b/>
                  <w:color w:val="000000"/>
                  <w:sz w:val="20"/>
                  <w:szCs w:val="20"/>
                  <w:shd w:val="clear" w:color="auto" w:fill="FFFFFF"/>
                </w:rPr>
                <w:t>Agrawal</w:t>
              </w:r>
            </w:ins>
            <w:proofErr w:type="spellEnd"/>
          </w:p>
        </w:tc>
        <w:tc>
          <w:tcPr>
            <w:tcW w:w="4788" w:type="dxa"/>
          </w:tcPr>
          <w:p w:rsidR="003B0FB1" w:rsidRDefault="003B0FB1" w:rsidP="003B0FB1">
            <w:pPr>
              <w:pStyle w:val="DefaultStyle"/>
              <w:shd w:val="clear" w:color="auto" w:fill="FFFFFF"/>
              <w:spacing w:after="115" w:line="100" w:lineRule="atLeast"/>
              <w:rPr>
                <w:ins w:id="553" w:author="charan" w:date="2014-04-05T11:30:00Z"/>
                <w:rFonts w:asciiTheme="minorHAnsi" w:hAnsiTheme="minorHAnsi"/>
              </w:rPr>
              <w:pPrChange w:id="554" w:author="charan" w:date="2014-04-05T11:32:00Z">
                <w:pPr>
                  <w:pStyle w:val="DefaultStyle"/>
                  <w:spacing w:after="115" w:line="100" w:lineRule="atLeast"/>
                </w:pPr>
              </w:pPrChange>
            </w:pPr>
            <w:proofErr w:type="spellStart"/>
            <w:ins w:id="555" w:author="charan" w:date="2014-04-05T11:32:00Z">
              <w:r w:rsidRPr="00A93110">
                <w:rPr>
                  <w:rFonts w:asciiTheme="minorHAnsi" w:eastAsia="Times New Roman" w:hAnsiTheme="minorHAnsi" w:cs="Times New Roman"/>
                  <w:sz w:val="20"/>
                  <w:szCs w:val="20"/>
                </w:rPr>
                <w:t>SilkBoard</w:t>
              </w:r>
              <w:proofErr w:type="gramStart"/>
              <w:r w:rsidRPr="00A93110">
                <w:rPr>
                  <w:rFonts w:asciiTheme="minorHAnsi" w:eastAsia="Times New Roman" w:hAnsiTheme="minorHAnsi" w:cs="Times New Roman"/>
                  <w:sz w:val="20"/>
                  <w:szCs w:val="20"/>
                </w:rPr>
                <w:t>,BTM</w:t>
              </w:r>
              <w:proofErr w:type="spellEnd"/>
              <w:proofErr w:type="gramEnd"/>
              <w:r w:rsidRPr="00A93110">
                <w:rPr>
                  <w:rFonts w:asciiTheme="minorHAnsi" w:eastAsia="Times New Roman" w:hAnsiTheme="minorHAnsi" w:cs="Times New Roman"/>
                  <w:sz w:val="20"/>
                  <w:szCs w:val="20"/>
                </w:rPr>
                <w:t xml:space="preserve"> Layout/</w:t>
              </w:r>
              <w:proofErr w:type="spellStart"/>
              <w:r w:rsidRPr="00A93110">
                <w:rPr>
                  <w:rFonts w:asciiTheme="minorHAnsi" w:eastAsia="Times New Roman" w:hAnsiTheme="minorHAnsi" w:cs="Times New Roman"/>
                  <w:sz w:val="20"/>
                  <w:szCs w:val="20"/>
                </w:rPr>
                <w:t>Jayanagara</w:t>
              </w:r>
              <w:proofErr w:type="spellEnd"/>
              <w:r w:rsidRPr="00A93110">
                <w:rPr>
                  <w:rFonts w:asciiTheme="minorHAnsi" w:eastAsia="Times New Roman" w:hAnsiTheme="minorHAnsi" w:cs="Times New Roman"/>
                  <w:sz w:val="20"/>
                  <w:szCs w:val="20"/>
                </w:rPr>
                <w:t>.</w:t>
              </w:r>
            </w:ins>
          </w:p>
        </w:tc>
      </w:tr>
    </w:tbl>
    <w:p w:rsidR="003B0FB1" w:rsidRDefault="003B0FB1">
      <w:pPr>
        <w:pStyle w:val="DefaultStyle"/>
        <w:shd w:val="clear" w:color="auto" w:fill="FFFFFF"/>
        <w:spacing w:after="115" w:line="100" w:lineRule="atLeast"/>
        <w:rPr>
          <w:ins w:id="556" w:author="charan" w:date="2014-04-05T11:30:00Z"/>
          <w:rFonts w:asciiTheme="minorHAnsi" w:hAnsiTheme="minorHAnsi"/>
        </w:rPr>
      </w:pPr>
    </w:p>
    <w:p w:rsidR="003B0FB1" w:rsidRDefault="00F118CD">
      <w:pPr>
        <w:pStyle w:val="DefaultStyle"/>
        <w:shd w:val="clear" w:color="auto" w:fill="FFFFFF"/>
        <w:spacing w:after="115" w:line="100" w:lineRule="atLeast"/>
        <w:rPr>
          <w:ins w:id="557" w:author="charan" w:date="2014-04-05T11:37:00Z"/>
          <w:rFonts w:asciiTheme="minorHAnsi" w:hAnsiTheme="minorHAnsi"/>
        </w:rPr>
      </w:pPr>
      <w:ins w:id="558" w:author="charan" w:date="2014-04-05T11:37:00Z">
        <w:r>
          <w:rPr>
            <w:rFonts w:asciiTheme="minorHAnsi" w:hAnsiTheme="minorHAnsi"/>
          </w:rPr>
          <w:t>Following document has the review comments given by the Professor on survey questionnaire</w:t>
        </w:r>
      </w:ins>
    </w:p>
    <w:p w:rsidR="00F118CD" w:rsidRDefault="00F118CD">
      <w:pPr>
        <w:pStyle w:val="DefaultStyle"/>
        <w:shd w:val="clear" w:color="auto" w:fill="FFFFFF"/>
        <w:spacing w:after="115" w:line="100" w:lineRule="atLeast"/>
        <w:rPr>
          <w:ins w:id="559" w:author="charan" w:date="2014-04-05T11:38:00Z"/>
          <w:rFonts w:asciiTheme="minorHAnsi" w:hAnsiTheme="minorHAnsi"/>
        </w:rPr>
      </w:pPr>
      <w:ins w:id="560" w:author="charan" w:date="2014-04-05T11:38:00Z">
        <w:r>
          <w:rPr>
            <w:rFonts w:asciiTheme="minorHAnsi" w:hAnsiTheme="minorHAnsi"/>
          </w:rPr>
          <w:object w:dxaOrig="1551" w:dyaOrig="1004">
            <v:shape id="_x0000_i1028" type="#_x0000_t75" style="width:77.25pt;height:50.25pt" o:ole="">
              <v:imagedata r:id="rId14" o:title=""/>
            </v:shape>
            <o:OLEObject Type="Embed" ProgID="Word.Document.12" ShapeID="_x0000_i1028" DrawAspect="Icon" ObjectID="_1458206547" r:id="rId15">
              <o:FieldCodes>\s</o:FieldCodes>
            </o:OLEObject>
          </w:object>
        </w:r>
      </w:ins>
    </w:p>
    <w:p w:rsidR="00F118CD" w:rsidRDefault="00F118CD">
      <w:pPr>
        <w:pStyle w:val="DefaultStyle"/>
        <w:shd w:val="clear" w:color="auto" w:fill="FFFFFF"/>
        <w:spacing w:after="115" w:line="100" w:lineRule="atLeast"/>
        <w:rPr>
          <w:ins w:id="561" w:author="charan" w:date="2014-04-05T11:38:00Z"/>
          <w:rFonts w:asciiTheme="minorHAnsi" w:hAnsiTheme="minorHAnsi"/>
        </w:rPr>
      </w:pPr>
      <w:ins w:id="562" w:author="charan" w:date="2014-04-05T11:38:00Z">
        <w:r>
          <w:rPr>
            <w:rFonts w:asciiTheme="minorHAnsi" w:hAnsiTheme="minorHAnsi"/>
          </w:rPr>
          <w:t>Following document is the 2</w:t>
        </w:r>
        <w:r w:rsidRPr="00F118CD">
          <w:rPr>
            <w:rFonts w:asciiTheme="minorHAnsi" w:hAnsiTheme="minorHAnsi"/>
            <w:vertAlign w:val="superscript"/>
            <w:rPrChange w:id="563" w:author="charan" w:date="2014-04-05T11:38:00Z">
              <w:rPr>
                <w:rFonts w:asciiTheme="minorHAnsi" w:hAnsiTheme="minorHAnsi"/>
              </w:rPr>
            </w:rPrChange>
          </w:rPr>
          <w:t>nd</w:t>
        </w:r>
        <w:r>
          <w:rPr>
            <w:rFonts w:asciiTheme="minorHAnsi" w:hAnsiTheme="minorHAnsi"/>
          </w:rPr>
          <w:t xml:space="preserve"> version of Survey questionnaire</w:t>
        </w:r>
      </w:ins>
    </w:p>
    <w:p w:rsidR="00F118CD" w:rsidRDefault="00F118CD">
      <w:pPr>
        <w:pStyle w:val="DefaultStyle"/>
        <w:shd w:val="clear" w:color="auto" w:fill="FFFFFF"/>
        <w:spacing w:after="115" w:line="100" w:lineRule="atLeast"/>
        <w:rPr>
          <w:ins w:id="564" w:author="charan" w:date="2014-04-05T11:40:00Z"/>
          <w:rFonts w:asciiTheme="minorHAnsi" w:hAnsiTheme="minorHAnsi"/>
        </w:rPr>
      </w:pPr>
      <w:ins w:id="565" w:author="charan" w:date="2014-04-05T11:40:00Z">
        <w:r>
          <w:rPr>
            <w:rFonts w:asciiTheme="minorHAnsi" w:hAnsiTheme="minorHAnsi"/>
          </w:rPr>
          <w:object w:dxaOrig="1551" w:dyaOrig="1004">
            <v:shape id="_x0000_i1029" type="#_x0000_t75" style="width:77.25pt;height:50.25pt" o:ole="">
              <v:imagedata r:id="rId16" o:title=""/>
            </v:shape>
            <o:OLEObject Type="Embed" ProgID="AcroExch.Document.7" ShapeID="_x0000_i1029" DrawAspect="Icon" ObjectID="_1458206548" r:id="rId17"/>
          </w:object>
        </w:r>
      </w:ins>
    </w:p>
    <w:p w:rsidR="00F118CD" w:rsidRDefault="00F118CD" w:rsidP="00F118CD">
      <w:pPr>
        <w:pStyle w:val="DefaultStyle"/>
        <w:shd w:val="clear" w:color="auto" w:fill="FFFFFF"/>
        <w:spacing w:after="115" w:line="100" w:lineRule="atLeast"/>
        <w:rPr>
          <w:ins w:id="566" w:author="charan" w:date="2014-04-05T11:40:00Z"/>
          <w:rFonts w:asciiTheme="minorHAnsi" w:hAnsiTheme="minorHAnsi"/>
        </w:rPr>
      </w:pPr>
      <w:ins w:id="567" w:author="charan" w:date="2014-04-05T11:40:00Z">
        <w:r>
          <w:rPr>
            <w:rFonts w:asciiTheme="minorHAnsi" w:hAnsiTheme="minorHAnsi"/>
          </w:rPr>
          <w:t>Following document has the review comments given by the Professor on 2</w:t>
        </w:r>
        <w:r w:rsidRPr="00F118CD">
          <w:rPr>
            <w:rFonts w:asciiTheme="minorHAnsi" w:hAnsiTheme="minorHAnsi"/>
            <w:vertAlign w:val="superscript"/>
            <w:rPrChange w:id="568" w:author="charan" w:date="2014-04-05T11:40:00Z">
              <w:rPr>
                <w:rFonts w:asciiTheme="minorHAnsi" w:hAnsiTheme="minorHAnsi"/>
              </w:rPr>
            </w:rPrChange>
          </w:rPr>
          <w:t>nd</w:t>
        </w:r>
        <w:r>
          <w:rPr>
            <w:rFonts w:asciiTheme="minorHAnsi" w:hAnsiTheme="minorHAnsi"/>
          </w:rPr>
          <w:t xml:space="preserve"> version of survey questionnaire</w:t>
        </w:r>
      </w:ins>
    </w:p>
    <w:p w:rsidR="00F118CD" w:rsidRDefault="00F118CD">
      <w:pPr>
        <w:pStyle w:val="DefaultStyle"/>
        <w:shd w:val="clear" w:color="auto" w:fill="FFFFFF"/>
        <w:spacing w:after="115" w:line="100" w:lineRule="atLeast"/>
        <w:rPr>
          <w:ins w:id="569" w:author="charan" w:date="2014-04-05T11:40:00Z"/>
          <w:rFonts w:asciiTheme="minorHAnsi" w:hAnsiTheme="minorHAnsi"/>
        </w:rPr>
      </w:pPr>
      <w:ins w:id="570" w:author="charan" w:date="2014-04-05T11:42:00Z">
        <w:r>
          <w:rPr>
            <w:rFonts w:asciiTheme="minorHAnsi" w:hAnsiTheme="minorHAnsi"/>
          </w:rPr>
          <w:object w:dxaOrig="1551" w:dyaOrig="1004">
            <v:shape id="_x0000_i1030" type="#_x0000_t75" style="width:77.25pt;height:50.25pt" o:ole="">
              <v:imagedata r:id="rId18" o:title=""/>
            </v:shape>
            <o:OLEObject Type="Embed" ProgID="AcroExch.Document.7" ShapeID="_x0000_i1030" DrawAspect="Icon" ObjectID="_1458206549" r:id="rId19"/>
          </w:object>
        </w:r>
      </w:ins>
    </w:p>
    <w:p w:rsidR="00F118CD" w:rsidRPr="001E3472" w:rsidRDefault="00F118CD">
      <w:pPr>
        <w:pStyle w:val="DefaultStyle"/>
        <w:shd w:val="clear" w:color="auto" w:fill="FFFFFF"/>
        <w:spacing w:after="115" w:line="100" w:lineRule="atLeast"/>
        <w:rPr>
          <w:rFonts w:asciiTheme="minorHAnsi" w:hAnsiTheme="minorHAnsi"/>
          <w:rPrChange w:id="571" w:author="charan" w:date="2014-04-05T10:21:00Z">
            <w:rPr/>
          </w:rPrChange>
        </w:rPr>
      </w:pPr>
    </w:p>
    <w:p w:rsidR="00F118CD" w:rsidRDefault="00F118CD">
      <w:pPr>
        <w:pStyle w:val="DefaultStyle"/>
        <w:shd w:val="clear" w:color="auto" w:fill="FFFFFF"/>
        <w:spacing w:after="115" w:line="100" w:lineRule="atLeast"/>
        <w:rPr>
          <w:ins w:id="572" w:author="charan" w:date="2014-04-05T11:42:00Z"/>
          <w:rFonts w:asciiTheme="minorHAnsi" w:hAnsiTheme="minorHAnsi"/>
          <w:sz w:val="24"/>
          <w:szCs w:val="24"/>
        </w:rPr>
      </w:pPr>
      <w:ins w:id="573" w:author="charan" w:date="2014-04-05T11:42:00Z">
        <w:r>
          <w:rPr>
            <w:rFonts w:asciiTheme="minorHAnsi" w:hAnsiTheme="minorHAnsi"/>
            <w:sz w:val="24"/>
            <w:szCs w:val="24"/>
          </w:rPr>
          <w:lastRenderedPageBreak/>
          <w:t>Fi</w:t>
        </w:r>
      </w:ins>
      <w:ins w:id="574" w:author="charan" w:date="2014-04-05T11:43:00Z">
        <w:r>
          <w:rPr>
            <w:rFonts w:asciiTheme="minorHAnsi" w:hAnsiTheme="minorHAnsi"/>
            <w:sz w:val="24"/>
            <w:szCs w:val="24"/>
          </w:rPr>
          <w:t xml:space="preserve">nal version of the survey </w:t>
        </w:r>
        <w:proofErr w:type="spellStart"/>
        <w:r>
          <w:rPr>
            <w:rFonts w:asciiTheme="minorHAnsi" w:hAnsiTheme="minorHAnsi"/>
            <w:sz w:val="24"/>
            <w:szCs w:val="24"/>
          </w:rPr>
          <w:t>questionnare</w:t>
        </w:r>
      </w:ins>
      <w:proofErr w:type="spellEnd"/>
    </w:p>
    <w:p w:rsidR="00F118CD" w:rsidRDefault="00F118CD">
      <w:pPr>
        <w:pStyle w:val="DefaultStyle"/>
        <w:shd w:val="clear" w:color="auto" w:fill="FFFFFF"/>
        <w:spacing w:after="115" w:line="100" w:lineRule="atLeast"/>
        <w:rPr>
          <w:ins w:id="575" w:author="charan" w:date="2014-04-05T11:42:00Z"/>
          <w:rFonts w:asciiTheme="minorHAnsi" w:hAnsiTheme="minorHAnsi"/>
          <w:sz w:val="24"/>
          <w:szCs w:val="24"/>
        </w:rPr>
      </w:pPr>
      <w:ins w:id="576" w:author="charan" w:date="2014-04-05T11:45:00Z">
        <w:r>
          <w:rPr>
            <w:rFonts w:asciiTheme="minorHAnsi" w:hAnsiTheme="minorHAnsi"/>
            <w:sz w:val="24"/>
            <w:szCs w:val="24"/>
          </w:rPr>
          <w:object w:dxaOrig="1551" w:dyaOrig="1004">
            <v:shape id="_x0000_i1031" type="#_x0000_t75" style="width:77.25pt;height:50.25pt" o:ole="">
              <v:imagedata r:id="rId20" o:title=""/>
            </v:shape>
            <o:OLEObject Type="Embed" ProgID="AcroExch.Document.7" ShapeID="_x0000_i1031" DrawAspect="Icon" ObjectID="_1458206550" r:id="rId21"/>
          </w:object>
        </w:r>
      </w:ins>
    </w:p>
    <w:p w:rsidR="008C5D39" w:rsidRPr="001E3472" w:rsidRDefault="00B44C92">
      <w:pPr>
        <w:pStyle w:val="DefaultStyle"/>
        <w:shd w:val="clear" w:color="auto" w:fill="FFFFFF"/>
        <w:spacing w:after="115" w:line="100" w:lineRule="atLeast"/>
        <w:rPr>
          <w:rFonts w:asciiTheme="minorHAnsi" w:hAnsiTheme="minorHAnsi"/>
          <w:rPrChange w:id="577" w:author="charan" w:date="2014-04-05T10:21:00Z">
            <w:rPr/>
          </w:rPrChange>
        </w:rPr>
      </w:pPr>
      <w:r w:rsidRPr="001E3472">
        <w:rPr>
          <w:rFonts w:asciiTheme="minorHAnsi" w:hAnsiTheme="minorHAnsi"/>
          <w:sz w:val="24"/>
          <w:szCs w:val="24"/>
          <w:rPrChange w:id="578" w:author="charan" w:date="2014-04-05T10:21:00Z">
            <w:rPr>
              <w:sz w:val="24"/>
              <w:szCs w:val="24"/>
            </w:rPr>
          </w:rPrChange>
        </w:rPr>
        <w:t xml:space="preserve">2. </w:t>
      </w:r>
      <w:r w:rsidRPr="001E3472">
        <w:rPr>
          <w:rFonts w:asciiTheme="minorHAnsi" w:hAnsiTheme="minorHAnsi" w:cs="CMR10"/>
          <w:b/>
          <w:sz w:val="24"/>
          <w:szCs w:val="24"/>
          <w:rPrChange w:id="579" w:author="charan" w:date="2014-04-05T10:21:00Z">
            <w:rPr>
              <w:rFonts w:ascii="CMR10" w:hAnsi="CMR10" w:cs="CMR10"/>
              <w:b/>
              <w:sz w:val="24"/>
              <w:szCs w:val="24"/>
            </w:rPr>
          </w:rPrChange>
        </w:rPr>
        <w:t>Time spent in the project during the week - in hours (member wise).</w:t>
      </w:r>
    </w:p>
    <w:tbl>
      <w:tblPr>
        <w:tblStyle w:val="TableGrid"/>
        <w:tblW w:w="0" w:type="auto"/>
        <w:tblLook w:val="04A0" w:firstRow="1" w:lastRow="0" w:firstColumn="1" w:lastColumn="0" w:noHBand="0" w:noVBand="1"/>
      </w:tblPr>
      <w:tblGrid>
        <w:gridCol w:w="2448"/>
        <w:gridCol w:w="3308"/>
        <w:gridCol w:w="1153"/>
        <w:gridCol w:w="1569"/>
      </w:tblGrid>
      <w:tr w:rsidR="00F118CD" w:rsidRPr="00A93110" w:rsidTr="00E422BF">
        <w:trPr>
          <w:ins w:id="580" w:author="charan" w:date="2014-04-05T11:45:00Z"/>
        </w:trPr>
        <w:tc>
          <w:tcPr>
            <w:tcW w:w="2448" w:type="dxa"/>
          </w:tcPr>
          <w:p w:rsidR="00F118CD" w:rsidRPr="00F80775" w:rsidRDefault="00F118CD" w:rsidP="00E422BF">
            <w:pPr>
              <w:pStyle w:val="DefaultStyle"/>
              <w:rPr>
                <w:ins w:id="581" w:author="charan" w:date="2014-04-05T11:45:00Z"/>
                <w:rFonts w:asciiTheme="minorHAnsi" w:hAnsiTheme="minorHAnsi" w:cs="CMR10"/>
                <w:sz w:val="24"/>
                <w:szCs w:val="24"/>
              </w:rPr>
            </w:pPr>
            <w:ins w:id="582" w:author="charan" w:date="2014-04-05T11:45:00Z">
              <w:r w:rsidRPr="00F80775">
                <w:rPr>
                  <w:rFonts w:asciiTheme="minorHAnsi" w:hAnsiTheme="minorHAnsi" w:cs="CMR10"/>
                  <w:sz w:val="24"/>
                  <w:szCs w:val="24"/>
                </w:rPr>
                <w:t>Members</w:t>
              </w:r>
            </w:ins>
          </w:p>
        </w:tc>
        <w:tc>
          <w:tcPr>
            <w:tcW w:w="3308" w:type="dxa"/>
          </w:tcPr>
          <w:p w:rsidR="00F118CD" w:rsidRPr="00F80775" w:rsidRDefault="00F118CD" w:rsidP="00E422BF">
            <w:pPr>
              <w:pStyle w:val="DefaultStyle"/>
              <w:rPr>
                <w:ins w:id="583" w:author="charan" w:date="2014-04-05T11:45:00Z"/>
                <w:rFonts w:asciiTheme="minorHAnsi" w:hAnsiTheme="minorHAnsi" w:cs="CMR10"/>
                <w:sz w:val="24"/>
                <w:szCs w:val="24"/>
              </w:rPr>
            </w:pPr>
            <w:ins w:id="584" w:author="charan" w:date="2014-04-05T11:45:00Z">
              <w:r w:rsidRPr="00F80775">
                <w:rPr>
                  <w:rFonts w:asciiTheme="minorHAnsi" w:hAnsiTheme="minorHAnsi" w:cs="CMR10"/>
                  <w:sz w:val="24"/>
                  <w:szCs w:val="24"/>
                </w:rPr>
                <w:t>Task</w:t>
              </w:r>
            </w:ins>
          </w:p>
        </w:tc>
        <w:tc>
          <w:tcPr>
            <w:tcW w:w="1153" w:type="dxa"/>
          </w:tcPr>
          <w:p w:rsidR="00F118CD" w:rsidRPr="00F80775" w:rsidRDefault="00F118CD" w:rsidP="00E422BF">
            <w:pPr>
              <w:pStyle w:val="DefaultStyle"/>
              <w:rPr>
                <w:ins w:id="585" w:author="charan" w:date="2014-04-05T11:45:00Z"/>
                <w:rFonts w:asciiTheme="minorHAnsi" w:hAnsiTheme="minorHAnsi" w:cs="CMR10"/>
                <w:sz w:val="24"/>
                <w:szCs w:val="24"/>
              </w:rPr>
            </w:pPr>
            <w:ins w:id="586" w:author="charan" w:date="2014-04-05T11:45:00Z">
              <w:r w:rsidRPr="00F80775">
                <w:rPr>
                  <w:rFonts w:asciiTheme="minorHAnsi" w:hAnsiTheme="minorHAnsi" w:cs="CMR10"/>
                  <w:sz w:val="24"/>
                  <w:szCs w:val="24"/>
                </w:rPr>
                <w:t>Hours spent</w:t>
              </w:r>
            </w:ins>
          </w:p>
        </w:tc>
        <w:tc>
          <w:tcPr>
            <w:tcW w:w="1569" w:type="dxa"/>
          </w:tcPr>
          <w:p w:rsidR="00F118CD" w:rsidRPr="00F80775" w:rsidRDefault="00F118CD" w:rsidP="00E422BF">
            <w:pPr>
              <w:pStyle w:val="DefaultStyle"/>
              <w:rPr>
                <w:ins w:id="587" w:author="charan" w:date="2014-04-05T11:45:00Z"/>
                <w:rFonts w:asciiTheme="minorHAnsi" w:hAnsiTheme="minorHAnsi" w:cs="CMR10"/>
                <w:sz w:val="24"/>
                <w:szCs w:val="24"/>
              </w:rPr>
            </w:pPr>
            <w:ins w:id="588" w:author="charan" w:date="2014-04-05T11:45:00Z">
              <w:r>
                <w:rPr>
                  <w:rFonts w:asciiTheme="minorHAnsi" w:hAnsiTheme="minorHAnsi" w:cs="CMR10"/>
                  <w:sz w:val="24"/>
                  <w:szCs w:val="24"/>
                </w:rPr>
                <w:t>Status</w:t>
              </w:r>
            </w:ins>
          </w:p>
        </w:tc>
      </w:tr>
      <w:tr w:rsidR="00F118CD" w:rsidRPr="00A93110" w:rsidTr="00E422BF">
        <w:trPr>
          <w:ins w:id="589" w:author="charan" w:date="2014-04-05T11:45:00Z"/>
        </w:trPr>
        <w:tc>
          <w:tcPr>
            <w:tcW w:w="2448" w:type="dxa"/>
          </w:tcPr>
          <w:p w:rsidR="00F118CD" w:rsidRPr="00F80775" w:rsidRDefault="00F118CD" w:rsidP="00E422BF">
            <w:pPr>
              <w:pStyle w:val="DefaultStyle"/>
              <w:rPr>
                <w:ins w:id="590" w:author="charan" w:date="2014-04-05T11:45:00Z"/>
                <w:rFonts w:asciiTheme="minorHAnsi" w:hAnsiTheme="minorHAnsi" w:cs="CMR10"/>
                <w:sz w:val="24"/>
                <w:szCs w:val="24"/>
              </w:rPr>
            </w:pPr>
            <w:proofErr w:type="spellStart"/>
            <w:ins w:id="591" w:author="charan" w:date="2014-04-05T11:45:00Z">
              <w:r w:rsidRPr="00F80775">
                <w:rPr>
                  <w:rFonts w:asciiTheme="minorHAnsi" w:hAnsiTheme="minorHAnsi" w:cs="CMR10"/>
                  <w:sz w:val="24"/>
                  <w:szCs w:val="24"/>
                </w:rPr>
                <w:t>Soumit</w:t>
              </w:r>
              <w:proofErr w:type="spellEnd"/>
              <w:r w:rsidRPr="00F80775">
                <w:rPr>
                  <w:rFonts w:asciiTheme="minorHAnsi" w:hAnsiTheme="minorHAnsi" w:cs="CMR10"/>
                  <w:sz w:val="24"/>
                  <w:szCs w:val="24"/>
                </w:rPr>
                <w:t xml:space="preserve"> Das</w:t>
              </w:r>
            </w:ins>
          </w:p>
        </w:tc>
        <w:tc>
          <w:tcPr>
            <w:tcW w:w="3308" w:type="dxa"/>
          </w:tcPr>
          <w:p w:rsidR="00F118CD" w:rsidRPr="00F80775" w:rsidRDefault="00F118CD" w:rsidP="00E422BF">
            <w:pPr>
              <w:pStyle w:val="DefaultStyle"/>
              <w:rPr>
                <w:ins w:id="592" w:author="charan" w:date="2014-04-05T11:45:00Z"/>
                <w:rFonts w:asciiTheme="minorHAnsi" w:hAnsiTheme="minorHAnsi" w:cs="CMR10"/>
                <w:sz w:val="24"/>
                <w:szCs w:val="24"/>
              </w:rPr>
            </w:pPr>
            <w:ins w:id="593" w:author="charan" w:date="2014-04-05T11:45:00Z">
              <w:r>
                <w:rPr>
                  <w:rFonts w:asciiTheme="minorHAnsi" w:hAnsiTheme="minorHAnsi"/>
                  <w:sz w:val="24"/>
                  <w:szCs w:val="24"/>
                </w:rPr>
                <w:t>Drafting survey questionnaire  as per review comments</w:t>
              </w:r>
            </w:ins>
          </w:p>
        </w:tc>
        <w:tc>
          <w:tcPr>
            <w:tcW w:w="1153" w:type="dxa"/>
          </w:tcPr>
          <w:p w:rsidR="00F118CD" w:rsidRPr="00F80775" w:rsidRDefault="00F118CD" w:rsidP="00E422BF">
            <w:pPr>
              <w:pStyle w:val="DefaultStyle"/>
              <w:rPr>
                <w:ins w:id="594" w:author="charan" w:date="2014-04-05T11:45:00Z"/>
                <w:rFonts w:asciiTheme="minorHAnsi" w:hAnsiTheme="minorHAnsi" w:cs="CMR10"/>
                <w:sz w:val="24"/>
                <w:szCs w:val="24"/>
              </w:rPr>
            </w:pPr>
            <w:ins w:id="595" w:author="charan" w:date="2014-04-05T11:45:00Z">
              <w:r>
                <w:rPr>
                  <w:rFonts w:asciiTheme="minorHAnsi" w:hAnsiTheme="minorHAnsi" w:cs="CMR10"/>
                  <w:sz w:val="24"/>
                  <w:szCs w:val="24"/>
                </w:rPr>
                <w:t>2</w:t>
              </w:r>
            </w:ins>
          </w:p>
        </w:tc>
        <w:tc>
          <w:tcPr>
            <w:tcW w:w="1569" w:type="dxa"/>
          </w:tcPr>
          <w:p w:rsidR="00F118CD" w:rsidRPr="00F80775" w:rsidRDefault="00F118CD" w:rsidP="00E422BF">
            <w:pPr>
              <w:pStyle w:val="DefaultStyle"/>
              <w:rPr>
                <w:ins w:id="596" w:author="charan" w:date="2014-04-05T11:45:00Z"/>
                <w:rFonts w:asciiTheme="minorHAnsi" w:hAnsiTheme="minorHAnsi" w:cs="CMR10"/>
                <w:sz w:val="24"/>
                <w:szCs w:val="24"/>
              </w:rPr>
            </w:pPr>
            <w:ins w:id="597" w:author="charan" w:date="2014-04-05T11:46:00Z">
              <w:r>
                <w:rPr>
                  <w:rFonts w:asciiTheme="minorHAnsi" w:hAnsiTheme="minorHAnsi" w:cs="CMR10"/>
                  <w:sz w:val="24"/>
                  <w:szCs w:val="24"/>
                </w:rPr>
                <w:t>Completed</w:t>
              </w:r>
            </w:ins>
          </w:p>
        </w:tc>
      </w:tr>
      <w:tr w:rsidR="00F118CD" w:rsidRPr="00A93110" w:rsidTr="00E422BF">
        <w:trPr>
          <w:ins w:id="598" w:author="charan" w:date="2014-04-05T11:45:00Z"/>
        </w:trPr>
        <w:tc>
          <w:tcPr>
            <w:tcW w:w="2448" w:type="dxa"/>
          </w:tcPr>
          <w:p w:rsidR="00F118CD" w:rsidRPr="00F80775" w:rsidRDefault="00F118CD" w:rsidP="00E422BF">
            <w:pPr>
              <w:pStyle w:val="DefaultStyle"/>
              <w:rPr>
                <w:ins w:id="599" w:author="charan" w:date="2014-04-05T11:45:00Z"/>
                <w:rFonts w:asciiTheme="minorHAnsi" w:hAnsiTheme="minorHAnsi" w:cs="CMR10"/>
                <w:sz w:val="24"/>
                <w:szCs w:val="24"/>
              </w:rPr>
            </w:pPr>
            <w:proofErr w:type="spellStart"/>
            <w:ins w:id="600" w:author="charan" w:date="2014-04-05T11:45:00Z">
              <w:r w:rsidRPr="00F80775">
                <w:rPr>
                  <w:rFonts w:asciiTheme="minorHAnsi" w:hAnsiTheme="minorHAnsi" w:cs="CMR10"/>
                  <w:sz w:val="24"/>
                  <w:szCs w:val="24"/>
                </w:rPr>
                <w:t>Charan</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Shetty</w:t>
              </w:r>
              <w:proofErr w:type="spellEnd"/>
            </w:ins>
          </w:p>
        </w:tc>
        <w:tc>
          <w:tcPr>
            <w:tcW w:w="3308" w:type="dxa"/>
          </w:tcPr>
          <w:p w:rsidR="00F118CD" w:rsidRPr="00F80775" w:rsidRDefault="00F118CD" w:rsidP="00E422BF">
            <w:pPr>
              <w:pStyle w:val="DefaultStyle"/>
              <w:rPr>
                <w:ins w:id="601" w:author="charan" w:date="2014-04-05T11:45:00Z"/>
                <w:rFonts w:asciiTheme="minorHAnsi" w:hAnsiTheme="minorHAnsi" w:cs="CMR10"/>
                <w:sz w:val="24"/>
                <w:szCs w:val="24"/>
              </w:rPr>
            </w:pPr>
            <w:ins w:id="602" w:author="charan" w:date="2014-04-05T11:46:00Z">
              <w:r>
                <w:rPr>
                  <w:rFonts w:asciiTheme="minorHAnsi" w:hAnsiTheme="minorHAnsi"/>
                  <w:sz w:val="24"/>
                  <w:szCs w:val="24"/>
                </w:rPr>
                <w:t>Drafting survey questionnaire  as per review comments</w:t>
              </w:r>
            </w:ins>
          </w:p>
        </w:tc>
        <w:tc>
          <w:tcPr>
            <w:tcW w:w="1153" w:type="dxa"/>
          </w:tcPr>
          <w:p w:rsidR="00F118CD" w:rsidRPr="00F80775" w:rsidRDefault="00F118CD" w:rsidP="00E422BF">
            <w:pPr>
              <w:pStyle w:val="DefaultStyle"/>
              <w:rPr>
                <w:ins w:id="603" w:author="charan" w:date="2014-04-05T11:45:00Z"/>
                <w:rFonts w:asciiTheme="minorHAnsi" w:hAnsiTheme="minorHAnsi" w:cs="CMR10"/>
                <w:sz w:val="24"/>
                <w:szCs w:val="24"/>
              </w:rPr>
            </w:pPr>
            <w:ins w:id="604" w:author="charan" w:date="2014-04-05T11:45:00Z">
              <w:r>
                <w:rPr>
                  <w:rFonts w:asciiTheme="minorHAnsi" w:hAnsiTheme="minorHAnsi" w:cs="CMR10"/>
                  <w:sz w:val="24"/>
                  <w:szCs w:val="24"/>
                </w:rPr>
                <w:t>2</w:t>
              </w:r>
            </w:ins>
          </w:p>
        </w:tc>
        <w:tc>
          <w:tcPr>
            <w:tcW w:w="1569" w:type="dxa"/>
          </w:tcPr>
          <w:p w:rsidR="00F118CD" w:rsidRPr="00F80775" w:rsidRDefault="00F118CD" w:rsidP="00E422BF">
            <w:pPr>
              <w:pStyle w:val="DefaultStyle"/>
              <w:rPr>
                <w:ins w:id="605" w:author="charan" w:date="2014-04-05T11:45:00Z"/>
                <w:rFonts w:asciiTheme="minorHAnsi" w:hAnsiTheme="minorHAnsi" w:cs="CMR10"/>
                <w:sz w:val="24"/>
                <w:szCs w:val="24"/>
              </w:rPr>
            </w:pPr>
            <w:ins w:id="606" w:author="charan" w:date="2014-04-05T11:46:00Z">
              <w:r>
                <w:rPr>
                  <w:rFonts w:asciiTheme="minorHAnsi" w:hAnsiTheme="minorHAnsi" w:cs="CMR10"/>
                  <w:sz w:val="24"/>
                  <w:szCs w:val="24"/>
                </w:rPr>
                <w:t>Completed</w:t>
              </w:r>
            </w:ins>
          </w:p>
        </w:tc>
      </w:tr>
      <w:tr w:rsidR="00F118CD" w:rsidRPr="00A93110" w:rsidTr="00E422BF">
        <w:trPr>
          <w:ins w:id="607" w:author="charan" w:date="2014-04-05T11:45:00Z"/>
        </w:trPr>
        <w:tc>
          <w:tcPr>
            <w:tcW w:w="2448" w:type="dxa"/>
          </w:tcPr>
          <w:p w:rsidR="00F118CD" w:rsidRPr="00F80775" w:rsidRDefault="00F118CD" w:rsidP="00E422BF">
            <w:pPr>
              <w:pStyle w:val="DefaultStyle"/>
              <w:rPr>
                <w:ins w:id="608" w:author="charan" w:date="2014-04-05T11:45:00Z"/>
                <w:rFonts w:asciiTheme="minorHAnsi" w:hAnsiTheme="minorHAnsi" w:cs="CMR10"/>
                <w:sz w:val="24"/>
                <w:szCs w:val="24"/>
              </w:rPr>
            </w:pPr>
            <w:ins w:id="609" w:author="charan" w:date="2014-04-05T11:45:00Z">
              <w:r w:rsidRPr="00F80775">
                <w:rPr>
                  <w:rFonts w:asciiTheme="minorHAnsi" w:hAnsiTheme="minorHAnsi" w:cs="CMR10"/>
                  <w:sz w:val="24"/>
                  <w:szCs w:val="24"/>
                </w:rPr>
                <w:t xml:space="preserve">Joshi </w:t>
              </w:r>
              <w:proofErr w:type="spellStart"/>
              <w:r w:rsidRPr="00F80775">
                <w:rPr>
                  <w:rFonts w:asciiTheme="minorHAnsi" w:hAnsiTheme="minorHAnsi" w:cs="CMR10"/>
                  <w:sz w:val="24"/>
                  <w:szCs w:val="24"/>
                </w:rPr>
                <w:t>Dnyanesh</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Madhav</w:t>
              </w:r>
              <w:proofErr w:type="spellEnd"/>
            </w:ins>
          </w:p>
        </w:tc>
        <w:tc>
          <w:tcPr>
            <w:tcW w:w="3308" w:type="dxa"/>
          </w:tcPr>
          <w:p w:rsidR="00F118CD" w:rsidRPr="00F80775" w:rsidRDefault="00F118CD" w:rsidP="00E422BF">
            <w:pPr>
              <w:pStyle w:val="DefaultStyle"/>
              <w:rPr>
                <w:ins w:id="610" w:author="charan" w:date="2014-04-05T11:45:00Z"/>
                <w:rFonts w:asciiTheme="minorHAnsi" w:hAnsiTheme="minorHAnsi" w:cs="CMR10"/>
                <w:sz w:val="24"/>
                <w:szCs w:val="24"/>
              </w:rPr>
            </w:pPr>
            <w:ins w:id="611" w:author="charan" w:date="2014-04-05T11:46:00Z">
              <w:r>
                <w:rPr>
                  <w:rFonts w:asciiTheme="minorHAnsi" w:hAnsiTheme="minorHAnsi"/>
                  <w:sz w:val="24"/>
                  <w:szCs w:val="24"/>
                </w:rPr>
                <w:t>Drafting survey questionnaire  as per review comments</w:t>
              </w:r>
            </w:ins>
          </w:p>
        </w:tc>
        <w:tc>
          <w:tcPr>
            <w:tcW w:w="1153" w:type="dxa"/>
          </w:tcPr>
          <w:p w:rsidR="00F118CD" w:rsidRPr="00F80775" w:rsidRDefault="00F118CD" w:rsidP="00E422BF">
            <w:pPr>
              <w:pStyle w:val="DefaultStyle"/>
              <w:rPr>
                <w:ins w:id="612" w:author="charan" w:date="2014-04-05T11:45:00Z"/>
                <w:rFonts w:asciiTheme="minorHAnsi" w:hAnsiTheme="minorHAnsi" w:cs="CMR10"/>
                <w:sz w:val="24"/>
                <w:szCs w:val="24"/>
              </w:rPr>
            </w:pPr>
            <w:ins w:id="613" w:author="charan" w:date="2014-04-05T11:45:00Z">
              <w:r>
                <w:rPr>
                  <w:rFonts w:asciiTheme="minorHAnsi" w:hAnsiTheme="minorHAnsi" w:cs="CMR10"/>
                  <w:sz w:val="24"/>
                  <w:szCs w:val="24"/>
                </w:rPr>
                <w:t>2</w:t>
              </w:r>
            </w:ins>
          </w:p>
        </w:tc>
        <w:tc>
          <w:tcPr>
            <w:tcW w:w="1569" w:type="dxa"/>
          </w:tcPr>
          <w:p w:rsidR="00F118CD" w:rsidRPr="00F80775" w:rsidRDefault="00F118CD" w:rsidP="00E422BF">
            <w:pPr>
              <w:pStyle w:val="DefaultStyle"/>
              <w:rPr>
                <w:ins w:id="614" w:author="charan" w:date="2014-04-05T11:45:00Z"/>
                <w:rFonts w:asciiTheme="minorHAnsi" w:hAnsiTheme="minorHAnsi" w:cs="CMR10"/>
                <w:sz w:val="24"/>
                <w:szCs w:val="24"/>
              </w:rPr>
            </w:pPr>
            <w:ins w:id="615" w:author="charan" w:date="2014-04-05T11:46:00Z">
              <w:r>
                <w:rPr>
                  <w:rFonts w:asciiTheme="minorHAnsi" w:hAnsiTheme="minorHAnsi" w:cs="CMR10"/>
                  <w:sz w:val="24"/>
                  <w:szCs w:val="24"/>
                </w:rPr>
                <w:t>Completed</w:t>
              </w:r>
            </w:ins>
          </w:p>
        </w:tc>
      </w:tr>
      <w:tr w:rsidR="00F118CD" w:rsidRPr="00A93110" w:rsidTr="00E422BF">
        <w:trPr>
          <w:ins w:id="616" w:author="charan" w:date="2014-04-05T11:45:00Z"/>
        </w:trPr>
        <w:tc>
          <w:tcPr>
            <w:tcW w:w="2448" w:type="dxa"/>
          </w:tcPr>
          <w:p w:rsidR="00F118CD" w:rsidRPr="00F80775" w:rsidRDefault="00F118CD" w:rsidP="00E422BF">
            <w:pPr>
              <w:pStyle w:val="DefaultStyle"/>
              <w:rPr>
                <w:ins w:id="617" w:author="charan" w:date="2014-04-05T11:45:00Z"/>
                <w:rFonts w:asciiTheme="minorHAnsi" w:hAnsiTheme="minorHAnsi" w:cs="CMR10"/>
                <w:sz w:val="24"/>
                <w:szCs w:val="24"/>
              </w:rPr>
            </w:pPr>
            <w:proofErr w:type="spellStart"/>
            <w:ins w:id="618" w:author="charan" w:date="2014-04-05T11:45:00Z">
              <w:r w:rsidRPr="00F80775">
                <w:rPr>
                  <w:rFonts w:asciiTheme="minorHAnsi" w:hAnsiTheme="minorHAnsi" w:cs="CMR10"/>
                  <w:sz w:val="24"/>
                  <w:szCs w:val="24"/>
                </w:rPr>
                <w:t>Balmukund</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Agarwal</w:t>
              </w:r>
              <w:proofErr w:type="spellEnd"/>
            </w:ins>
          </w:p>
        </w:tc>
        <w:tc>
          <w:tcPr>
            <w:tcW w:w="3308" w:type="dxa"/>
          </w:tcPr>
          <w:p w:rsidR="00F118CD" w:rsidRPr="00F80775" w:rsidRDefault="00F118CD" w:rsidP="00E422BF">
            <w:pPr>
              <w:pStyle w:val="DefaultStyle"/>
              <w:rPr>
                <w:ins w:id="619" w:author="charan" w:date="2014-04-05T11:45:00Z"/>
                <w:rFonts w:asciiTheme="minorHAnsi" w:hAnsiTheme="minorHAnsi" w:cs="CMR10"/>
                <w:sz w:val="24"/>
                <w:szCs w:val="24"/>
              </w:rPr>
            </w:pPr>
            <w:ins w:id="620" w:author="charan" w:date="2014-04-05T11:46:00Z">
              <w:r>
                <w:rPr>
                  <w:rFonts w:asciiTheme="minorHAnsi" w:hAnsiTheme="minorHAnsi"/>
                  <w:sz w:val="24"/>
                  <w:szCs w:val="24"/>
                </w:rPr>
                <w:t>Drafting survey questionnaire  as per review comments</w:t>
              </w:r>
            </w:ins>
          </w:p>
        </w:tc>
        <w:tc>
          <w:tcPr>
            <w:tcW w:w="1153" w:type="dxa"/>
          </w:tcPr>
          <w:p w:rsidR="00F118CD" w:rsidRPr="00F80775" w:rsidRDefault="00F118CD" w:rsidP="00E422BF">
            <w:pPr>
              <w:pStyle w:val="DefaultStyle"/>
              <w:rPr>
                <w:ins w:id="621" w:author="charan" w:date="2014-04-05T11:45:00Z"/>
                <w:rFonts w:asciiTheme="minorHAnsi" w:hAnsiTheme="minorHAnsi" w:cs="CMR10"/>
                <w:sz w:val="24"/>
                <w:szCs w:val="24"/>
              </w:rPr>
            </w:pPr>
            <w:ins w:id="622" w:author="charan" w:date="2014-04-05T11:45:00Z">
              <w:r>
                <w:rPr>
                  <w:rFonts w:asciiTheme="minorHAnsi" w:hAnsiTheme="minorHAnsi" w:cs="CMR10"/>
                  <w:sz w:val="24"/>
                  <w:szCs w:val="24"/>
                </w:rPr>
                <w:t>2</w:t>
              </w:r>
            </w:ins>
          </w:p>
        </w:tc>
        <w:tc>
          <w:tcPr>
            <w:tcW w:w="1569" w:type="dxa"/>
          </w:tcPr>
          <w:p w:rsidR="00F118CD" w:rsidRPr="00F80775" w:rsidRDefault="00F118CD" w:rsidP="00E422BF">
            <w:pPr>
              <w:pStyle w:val="DefaultStyle"/>
              <w:rPr>
                <w:ins w:id="623" w:author="charan" w:date="2014-04-05T11:45:00Z"/>
                <w:rFonts w:asciiTheme="minorHAnsi" w:hAnsiTheme="minorHAnsi" w:cs="CMR10"/>
                <w:sz w:val="24"/>
                <w:szCs w:val="24"/>
              </w:rPr>
            </w:pPr>
            <w:ins w:id="624" w:author="charan" w:date="2014-04-05T11:46:00Z">
              <w:r>
                <w:rPr>
                  <w:rFonts w:asciiTheme="minorHAnsi" w:hAnsiTheme="minorHAnsi" w:cs="CMR10"/>
                  <w:sz w:val="24"/>
                  <w:szCs w:val="24"/>
                </w:rPr>
                <w:t>Completed</w:t>
              </w:r>
            </w:ins>
          </w:p>
        </w:tc>
      </w:tr>
    </w:tbl>
    <w:p w:rsidR="008C5D39" w:rsidRPr="001E3472" w:rsidDel="00F118CD" w:rsidRDefault="00B44C92">
      <w:pPr>
        <w:pStyle w:val="DefaultStyle"/>
        <w:shd w:val="clear" w:color="auto" w:fill="FFFFFF"/>
        <w:spacing w:after="115" w:line="100" w:lineRule="atLeast"/>
        <w:rPr>
          <w:del w:id="625" w:author="charan" w:date="2014-04-05T11:45:00Z"/>
          <w:rFonts w:asciiTheme="minorHAnsi" w:hAnsiTheme="minorHAnsi"/>
          <w:rPrChange w:id="626" w:author="charan" w:date="2014-04-05T10:21:00Z">
            <w:rPr>
              <w:del w:id="627" w:author="charan" w:date="2014-04-05T11:45:00Z"/>
            </w:rPr>
          </w:rPrChange>
        </w:rPr>
      </w:pPr>
      <w:del w:id="628" w:author="charan" w:date="2014-04-05T11:45:00Z">
        <w:r w:rsidRPr="001E3472" w:rsidDel="00F118CD">
          <w:rPr>
            <w:rFonts w:asciiTheme="minorHAnsi" w:hAnsiTheme="minorHAnsi" w:cs="CMR10"/>
            <w:b/>
            <w:sz w:val="20"/>
            <w:szCs w:val="20"/>
            <w:rPrChange w:id="629" w:author="charan" w:date="2014-04-05T10:21:00Z">
              <w:rPr>
                <w:rFonts w:cs="CMR10"/>
                <w:b/>
                <w:sz w:val="20"/>
                <w:szCs w:val="20"/>
              </w:rPr>
            </w:rPrChange>
          </w:rPr>
          <w:delText>Soumit Das: 2 hours</w:delText>
        </w:r>
      </w:del>
    </w:p>
    <w:p w:rsidR="008C5D39" w:rsidRPr="001E3472" w:rsidDel="00F118CD" w:rsidRDefault="00B44C92">
      <w:pPr>
        <w:pStyle w:val="DefaultStyle"/>
        <w:shd w:val="clear" w:color="auto" w:fill="FFFFFF"/>
        <w:spacing w:after="115" w:line="100" w:lineRule="atLeast"/>
        <w:rPr>
          <w:del w:id="630" w:author="charan" w:date="2014-04-05T11:45:00Z"/>
          <w:rFonts w:asciiTheme="minorHAnsi" w:hAnsiTheme="minorHAnsi"/>
          <w:rPrChange w:id="631" w:author="charan" w:date="2014-04-05T10:21:00Z">
            <w:rPr>
              <w:del w:id="632" w:author="charan" w:date="2014-04-05T11:45:00Z"/>
            </w:rPr>
          </w:rPrChange>
        </w:rPr>
      </w:pPr>
      <w:del w:id="633" w:author="charan" w:date="2014-04-05T11:45:00Z">
        <w:r w:rsidRPr="001E3472" w:rsidDel="00F118CD">
          <w:rPr>
            <w:rFonts w:asciiTheme="minorHAnsi" w:hAnsiTheme="minorHAnsi" w:cs="CMR10"/>
            <w:b/>
            <w:sz w:val="20"/>
            <w:szCs w:val="20"/>
            <w:rPrChange w:id="634" w:author="charan" w:date="2014-04-05T10:21:00Z">
              <w:rPr>
                <w:rFonts w:cs="CMR10"/>
                <w:b/>
                <w:sz w:val="20"/>
                <w:szCs w:val="20"/>
              </w:rPr>
            </w:rPrChange>
          </w:rPr>
          <w:delText>Charan Shetty: 2 hours</w:delText>
        </w:r>
      </w:del>
    </w:p>
    <w:p w:rsidR="008C5D39" w:rsidRPr="001E3472" w:rsidDel="00F118CD" w:rsidRDefault="00B44C92">
      <w:pPr>
        <w:pStyle w:val="DefaultStyle"/>
        <w:shd w:val="clear" w:color="auto" w:fill="FFFFFF"/>
        <w:spacing w:after="115" w:line="100" w:lineRule="atLeast"/>
        <w:rPr>
          <w:del w:id="635" w:author="charan" w:date="2014-04-05T11:45:00Z"/>
          <w:rFonts w:asciiTheme="minorHAnsi" w:hAnsiTheme="minorHAnsi"/>
          <w:rPrChange w:id="636" w:author="charan" w:date="2014-04-05T10:21:00Z">
            <w:rPr>
              <w:del w:id="637" w:author="charan" w:date="2014-04-05T11:45:00Z"/>
            </w:rPr>
          </w:rPrChange>
        </w:rPr>
      </w:pPr>
      <w:del w:id="638" w:author="charan" w:date="2014-04-05T11:45:00Z">
        <w:r w:rsidRPr="001E3472" w:rsidDel="00F118CD">
          <w:rPr>
            <w:rFonts w:asciiTheme="minorHAnsi" w:hAnsiTheme="minorHAnsi" w:cs="CMR10"/>
            <w:b/>
            <w:sz w:val="20"/>
            <w:szCs w:val="20"/>
            <w:rPrChange w:id="639" w:author="charan" w:date="2014-04-05T10:21:00Z">
              <w:rPr>
                <w:rFonts w:cs="CMR10"/>
                <w:b/>
                <w:sz w:val="20"/>
                <w:szCs w:val="20"/>
              </w:rPr>
            </w:rPrChange>
          </w:rPr>
          <w:delText>Joshi Dnyanesh Madhav: 2 hours</w:delText>
        </w:r>
      </w:del>
    </w:p>
    <w:p w:rsidR="008C5D39" w:rsidRPr="001E3472" w:rsidDel="00F118CD" w:rsidRDefault="00B44C92">
      <w:pPr>
        <w:pStyle w:val="DefaultStyle"/>
        <w:shd w:val="clear" w:color="auto" w:fill="FFFFFF"/>
        <w:spacing w:after="115" w:line="100" w:lineRule="atLeast"/>
        <w:rPr>
          <w:del w:id="640" w:author="charan" w:date="2014-04-05T11:45:00Z"/>
          <w:rFonts w:asciiTheme="minorHAnsi" w:hAnsiTheme="minorHAnsi"/>
          <w:rPrChange w:id="641" w:author="charan" w:date="2014-04-05T10:21:00Z">
            <w:rPr>
              <w:del w:id="642" w:author="charan" w:date="2014-04-05T11:45:00Z"/>
            </w:rPr>
          </w:rPrChange>
        </w:rPr>
      </w:pPr>
      <w:del w:id="643" w:author="charan" w:date="2014-04-05T11:45:00Z">
        <w:r w:rsidRPr="001E3472" w:rsidDel="00F118CD">
          <w:rPr>
            <w:rFonts w:asciiTheme="minorHAnsi" w:hAnsiTheme="minorHAnsi" w:cs="CMR10"/>
            <w:b/>
            <w:sz w:val="20"/>
            <w:szCs w:val="20"/>
            <w:rPrChange w:id="644" w:author="charan" w:date="2014-04-05T10:21:00Z">
              <w:rPr>
                <w:rFonts w:cs="CMR10"/>
                <w:b/>
                <w:sz w:val="20"/>
                <w:szCs w:val="20"/>
              </w:rPr>
            </w:rPrChange>
          </w:rPr>
          <w:delText>Balmukund Agarwal: 2 hours</w:delText>
        </w:r>
      </w:del>
    </w:p>
    <w:p w:rsidR="008C5D39" w:rsidRPr="001E3472" w:rsidRDefault="008C5D39">
      <w:pPr>
        <w:pStyle w:val="DefaultStyle"/>
        <w:shd w:val="clear" w:color="auto" w:fill="FFFFFF"/>
        <w:spacing w:after="115" w:line="100" w:lineRule="atLeast"/>
        <w:rPr>
          <w:rFonts w:asciiTheme="minorHAnsi" w:hAnsiTheme="minorHAnsi"/>
          <w:rPrChange w:id="645" w:author="charan" w:date="2014-04-05T10:21:00Z">
            <w:rPr/>
          </w:rPrChange>
        </w:rPr>
      </w:pPr>
    </w:p>
    <w:p w:rsidR="008C5D39" w:rsidRDefault="00B44C92">
      <w:pPr>
        <w:pStyle w:val="DefaultStyle"/>
        <w:shd w:val="clear" w:color="auto" w:fill="FFFFFF"/>
        <w:spacing w:before="100" w:after="100" w:line="100" w:lineRule="atLeast"/>
        <w:rPr>
          <w:ins w:id="646" w:author="charan" w:date="2014-04-05T11:48:00Z"/>
          <w:rFonts w:asciiTheme="minorHAnsi" w:hAnsiTheme="minorHAnsi"/>
          <w:color w:val="000000"/>
          <w:sz w:val="24"/>
          <w:szCs w:val="24"/>
          <w:shd w:val="clear" w:color="auto" w:fill="FFFFFF"/>
        </w:rPr>
      </w:pPr>
      <w:r w:rsidRPr="001E3472">
        <w:rPr>
          <w:rFonts w:asciiTheme="minorHAnsi" w:hAnsiTheme="minorHAnsi"/>
          <w:sz w:val="24"/>
          <w:szCs w:val="24"/>
          <w:rPrChange w:id="647" w:author="charan" w:date="2014-04-05T10:21:00Z">
            <w:rPr>
              <w:sz w:val="24"/>
              <w:szCs w:val="24"/>
            </w:rPr>
          </w:rPrChange>
        </w:rPr>
        <w:t xml:space="preserve">3. </w:t>
      </w:r>
      <w:r w:rsidRPr="001E3472">
        <w:rPr>
          <w:rFonts w:asciiTheme="minorHAnsi" w:hAnsiTheme="minorHAnsi" w:cs="CMR10"/>
          <w:b/>
          <w:sz w:val="24"/>
          <w:szCs w:val="24"/>
          <w:rPrChange w:id="648" w:author="charan" w:date="2014-04-05T10:21:00Z">
            <w:rPr>
              <w:rFonts w:ascii="CMR10" w:hAnsi="CMR10" w:cs="CMR10"/>
              <w:b/>
              <w:sz w:val="24"/>
              <w:szCs w:val="24"/>
            </w:rPr>
          </w:rPrChange>
        </w:rPr>
        <w:t xml:space="preserve">Plan for next week (member wise): </w:t>
      </w:r>
      <w:del w:id="649" w:author="charan" w:date="2014-04-05T11:47:00Z">
        <w:r w:rsidRPr="001E3472" w:rsidDel="00E422BF">
          <w:rPr>
            <w:rFonts w:asciiTheme="minorHAnsi" w:hAnsiTheme="minorHAnsi"/>
            <w:color w:val="000000"/>
            <w:sz w:val="20"/>
            <w:szCs w:val="20"/>
            <w:shd w:val="clear" w:color="auto" w:fill="FFFFFF"/>
            <w:rPrChange w:id="650" w:author="charan" w:date="2014-04-05T10:21:00Z">
              <w:rPr>
                <w:color w:val="000000"/>
                <w:sz w:val="20"/>
                <w:szCs w:val="20"/>
                <w:shd w:val="clear" w:color="auto" w:fill="FFFFFF"/>
              </w:rPr>
            </w:rPrChange>
          </w:rPr>
          <w:delText xml:space="preserve">After gone through the questionnaire in much details madam </w:delText>
        </w:r>
        <w:r w:rsidRPr="00E422BF" w:rsidDel="00E422BF">
          <w:rPr>
            <w:rFonts w:asciiTheme="minorHAnsi" w:hAnsiTheme="minorHAnsi"/>
            <w:color w:val="000000"/>
            <w:sz w:val="24"/>
            <w:szCs w:val="24"/>
            <w:shd w:val="clear" w:color="auto" w:fill="FFFFFF"/>
            <w:rPrChange w:id="651" w:author="charan" w:date="2014-04-05T11:48:00Z">
              <w:rPr>
                <w:color w:val="000000"/>
                <w:sz w:val="20"/>
                <w:szCs w:val="20"/>
                <w:shd w:val="clear" w:color="auto" w:fill="FFFFFF"/>
              </w:rPr>
            </w:rPrChange>
          </w:rPr>
          <w:delText xml:space="preserve">suggested us to  lot more changes required than she initially thought. So </w:delText>
        </w:r>
      </w:del>
      <w:ins w:id="652" w:author="charan" w:date="2014-04-05T11:47:00Z">
        <w:r w:rsidR="00E422BF" w:rsidRPr="00E422BF">
          <w:rPr>
            <w:rFonts w:asciiTheme="minorHAnsi" w:hAnsiTheme="minorHAnsi"/>
            <w:color w:val="000000"/>
            <w:sz w:val="24"/>
            <w:szCs w:val="24"/>
            <w:shd w:val="clear" w:color="auto" w:fill="FFFFFF"/>
            <w:rPrChange w:id="653" w:author="charan" w:date="2014-04-05T11:48:00Z">
              <w:rPr>
                <w:rFonts w:asciiTheme="minorHAnsi" w:hAnsiTheme="minorHAnsi"/>
                <w:color w:val="000000"/>
                <w:sz w:val="20"/>
                <w:szCs w:val="20"/>
                <w:shd w:val="clear" w:color="auto" w:fill="FFFFFF"/>
              </w:rPr>
            </w:rPrChange>
          </w:rPr>
          <w:t>S</w:t>
        </w:r>
      </w:ins>
      <w:del w:id="654" w:author="charan" w:date="2014-04-05T11:47:00Z">
        <w:r w:rsidRPr="00E422BF" w:rsidDel="00E422BF">
          <w:rPr>
            <w:rFonts w:asciiTheme="minorHAnsi" w:hAnsiTheme="minorHAnsi"/>
            <w:color w:val="000000"/>
            <w:sz w:val="24"/>
            <w:szCs w:val="24"/>
            <w:shd w:val="clear" w:color="auto" w:fill="FFFFFF"/>
            <w:rPrChange w:id="655" w:author="charan" w:date="2014-04-05T11:48:00Z">
              <w:rPr>
                <w:color w:val="000000"/>
                <w:sz w:val="20"/>
                <w:szCs w:val="20"/>
                <w:shd w:val="clear" w:color="auto" w:fill="FFFFFF"/>
              </w:rPr>
            </w:rPrChange>
          </w:rPr>
          <w:delText>s</w:delText>
        </w:r>
      </w:del>
      <w:r w:rsidRPr="00E422BF">
        <w:rPr>
          <w:rFonts w:asciiTheme="minorHAnsi" w:hAnsiTheme="minorHAnsi"/>
          <w:color w:val="000000"/>
          <w:sz w:val="24"/>
          <w:szCs w:val="24"/>
          <w:shd w:val="clear" w:color="auto" w:fill="FFFFFF"/>
          <w:rPrChange w:id="656" w:author="charan" w:date="2014-04-05T11:48:00Z">
            <w:rPr>
              <w:color w:val="000000"/>
              <w:sz w:val="20"/>
              <w:szCs w:val="20"/>
              <w:shd w:val="clear" w:color="auto" w:fill="FFFFFF"/>
            </w:rPr>
          </w:rPrChange>
        </w:rPr>
        <w:t>he</w:t>
      </w:r>
      <w:del w:id="657" w:author="charan" w:date="2014-04-05T11:47:00Z">
        <w:r w:rsidRPr="00E422BF" w:rsidDel="00E422BF">
          <w:rPr>
            <w:rFonts w:asciiTheme="minorHAnsi" w:hAnsiTheme="minorHAnsi"/>
            <w:color w:val="000000"/>
            <w:sz w:val="24"/>
            <w:szCs w:val="24"/>
            <w:shd w:val="clear" w:color="auto" w:fill="FFFFFF"/>
            <w:rPrChange w:id="658" w:author="charan" w:date="2014-04-05T11:48:00Z">
              <w:rPr>
                <w:color w:val="000000"/>
                <w:sz w:val="20"/>
                <w:szCs w:val="20"/>
                <w:shd w:val="clear" w:color="auto" w:fill="FFFFFF"/>
              </w:rPr>
            </w:rPrChange>
          </w:rPr>
          <w:delText xml:space="preserve"> would</w:delText>
        </w:r>
      </w:del>
      <w:r w:rsidRPr="00E422BF">
        <w:rPr>
          <w:rFonts w:asciiTheme="minorHAnsi" w:hAnsiTheme="minorHAnsi"/>
          <w:color w:val="000000"/>
          <w:sz w:val="24"/>
          <w:szCs w:val="24"/>
          <w:shd w:val="clear" w:color="auto" w:fill="FFFFFF"/>
          <w:rPrChange w:id="659" w:author="charan" w:date="2014-04-05T11:48:00Z">
            <w:rPr>
              <w:color w:val="000000"/>
              <w:sz w:val="20"/>
              <w:szCs w:val="20"/>
              <w:shd w:val="clear" w:color="auto" w:fill="FFFFFF"/>
            </w:rPr>
          </w:rPrChange>
        </w:rPr>
        <w:t xml:space="preserve"> recommend</w:t>
      </w:r>
      <w:ins w:id="660" w:author="charan" w:date="2014-04-05T11:47:00Z">
        <w:r w:rsidR="00E422BF" w:rsidRPr="00E422BF">
          <w:rPr>
            <w:rFonts w:asciiTheme="minorHAnsi" w:hAnsiTheme="minorHAnsi"/>
            <w:color w:val="000000"/>
            <w:sz w:val="24"/>
            <w:szCs w:val="24"/>
            <w:shd w:val="clear" w:color="auto" w:fill="FFFFFF"/>
            <w:rPrChange w:id="661" w:author="charan" w:date="2014-04-05T11:48:00Z">
              <w:rPr>
                <w:rFonts w:asciiTheme="minorHAnsi" w:hAnsiTheme="minorHAnsi"/>
                <w:color w:val="000000"/>
                <w:sz w:val="20"/>
                <w:szCs w:val="20"/>
                <w:shd w:val="clear" w:color="auto" w:fill="FFFFFF"/>
              </w:rPr>
            </w:rPrChange>
          </w:rPr>
          <w:t>ed</w:t>
        </w:r>
      </w:ins>
      <w:r w:rsidRPr="00E422BF">
        <w:rPr>
          <w:rFonts w:asciiTheme="minorHAnsi" w:hAnsiTheme="minorHAnsi"/>
          <w:color w:val="000000"/>
          <w:sz w:val="24"/>
          <w:szCs w:val="24"/>
          <w:shd w:val="clear" w:color="auto" w:fill="FFFFFF"/>
          <w:rPrChange w:id="662" w:author="charan" w:date="2014-04-05T11:48:00Z">
            <w:rPr>
              <w:color w:val="000000"/>
              <w:sz w:val="20"/>
              <w:szCs w:val="20"/>
              <w:shd w:val="clear" w:color="auto" w:fill="FFFFFF"/>
            </w:rPr>
          </w:rPrChange>
        </w:rPr>
        <w:t xml:space="preserve"> us </w:t>
      </w:r>
      <w:ins w:id="663" w:author="charan" w:date="2014-04-05T11:47:00Z">
        <w:r w:rsidR="00E422BF" w:rsidRPr="00E422BF">
          <w:rPr>
            <w:rFonts w:asciiTheme="minorHAnsi" w:hAnsiTheme="minorHAnsi"/>
            <w:color w:val="000000"/>
            <w:sz w:val="24"/>
            <w:szCs w:val="24"/>
            <w:shd w:val="clear" w:color="auto" w:fill="FFFFFF"/>
            <w:rPrChange w:id="664" w:author="charan" w:date="2014-04-05T11:48:00Z">
              <w:rPr>
                <w:rFonts w:asciiTheme="minorHAnsi" w:hAnsiTheme="minorHAnsi"/>
                <w:color w:val="000000"/>
                <w:sz w:val="20"/>
                <w:szCs w:val="20"/>
                <w:shd w:val="clear" w:color="auto" w:fill="FFFFFF"/>
              </w:rPr>
            </w:rPrChange>
          </w:rPr>
          <w:t xml:space="preserve">to </w:t>
        </w:r>
      </w:ins>
      <w:r w:rsidRPr="00E422BF">
        <w:rPr>
          <w:rFonts w:asciiTheme="minorHAnsi" w:hAnsiTheme="minorHAnsi"/>
          <w:color w:val="000000"/>
          <w:sz w:val="24"/>
          <w:szCs w:val="24"/>
          <w:shd w:val="clear" w:color="auto" w:fill="FFFFFF"/>
          <w:rPrChange w:id="665" w:author="charan" w:date="2014-04-05T11:48:00Z">
            <w:rPr>
              <w:color w:val="000000"/>
              <w:sz w:val="20"/>
              <w:szCs w:val="20"/>
              <w:shd w:val="clear" w:color="auto" w:fill="FFFFFF"/>
            </w:rPr>
          </w:rPrChange>
        </w:rPr>
        <w:t xml:space="preserve">do the survey after our exams and vacation in March. </w:t>
      </w:r>
      <w:proofErr w:type="gramStart"/>
      <w:r w:rsidRPr="00E422BF">
        <w:rPr>
          <w:rFonts w:asciiTheme="minorHAnsi" w:hAnsiTheme="minorHAnsi"/>
          <w:color w:val="000000"/>
          <w:sz w:val="24"/>
          <w:szCs w:val="24"/>
          <w:shd w:val="clear" w:color="auto" w:fill="FFFFFF"/>
          <w:rPrChange w:id="666" w:author="charan" w:date="2014-04-05T11:48:00Z">
            <w:rPr>
              <w:color w:val="000000"/>
              <w:sz w:val="20"/>
              <w:szCs w:val="20"/>
              <w:shd w:val="clear" w:color="auto" w:fill="FFFFFF"/>
            </w:rPr>
          </w:rPrChange>
        </w:rPr>
        <w:t>she</w:t>
      </w:r>
      <w:proofErr w:type="gramEnd"/>
      <w:r w:rsidRPr="00E422BF">
        <w:rPr>
          <w:rFonts w:asciiTheme="minorHAnsi" w:hAnsiTheme="minorHAnsi"/>
          <w:color w:val="000000"/>
          <w:sz w:val="24"/>
          <w:szCs w:val="24"/>
          <w:shd w:val="clear" w:color="auto" w:fill="FFFFFF"/>
          <w:rPrChange w:id="667" w:author="charan" w:date="2014-04-05T11:48:00Z">
            <w:rPr>
              <w:color w:val="000000"/>
              <w:sz w:val="20"/>
              <w:szCs w:val="20"/>
              <w:shd w:val="clear" w:color="auto" w:fill="FFFFFF"/>
            </w:rPr>
          </w:rPrChange>
        </w:rPr>
        <w:t xml:space="preserve"> will let us know her detailed comments in the meantime and we can discuss it again in the class on 10th </w:t>
      </w:r>
      <w:proofErr w:type="spellStart"/>
      <w:r w:rsidRPr="00E422BF">
        <w:rPr>
          <w:rFonts w:asciiTheme="minorHAnsi" w:hAnsiTheme="minorHAnsi"/>
          <w:color w:val="000000"/>
          <w:sz w:val="24"/>
          <w:szCs w:val="24"/>
          <w:shd w:val="clear" w:color="auto" w:fill="FFFFFF"/>
          <w:rPrChange w:id="668" w:author="charan" w:date="2014-04-05T11:48:00Z">
            <w:rPr>
              <w:color w:val="000000"/>
              <w:sz w:val="20"/>
              <w:szCs w:val="20"/>
              <w:shd w:val="clear" w:color="auto" w:fill="FFFFFF"/>
            </w:rPr>
          </w:rPrChange>
        </w:rPr>
        <w:t>March.</w:t>
      </w:r>
      <w:del w:id="669" w:author="charan" w:date="2014-04-05T11:48:00Z">
        <w:r w:rsidRPr="00E422BF" w:rsidDel="00E422BF">
          <w:rPr>
            <w:rFonts w:asciiTheme="minorHAnsi" w:hAnsiTheme="minorHAnsi"/>
            <w:color w:val="000000"/>
            <w:sz w:val="24"/>
            <w:szCs w:val="24"/>
            <w:shd w:val="clear" w:color="auto" w:fill="FFFFFF"/>
            <w:rPrChange w:id="670" w:author="charan" w:date="2014-04-05T11:48:00Z">
              <w:rPr>
                <w:color w:val="000000"/>
                <w:sz w:val="20"/>
                <w:szCs w:val="20"/>
                <w:shd w:val="clear" w:color="auto" w:fill="FFFFFF"/>
              </w:rPr>
            </w:rPrChange>
          </w:rPr>
          <w:delText>she told us to  focus on the reading material she circulated.</w:delText>
        </w:r>
      </w:del>
      <w:ins w:id="671" w:author="charan" w:date="2014-04-05T11:48:00Z">
        <w:r w:rsidR="00E422BF">
          <w:rPr>
            <w:rFonts w:asciiTheme="minorHAnsi" w:hAnsiTheme="minorHAnsi"/>
            <w:color w:val="000000"/>
            <w:sz w:val="24"/>
            <w:szCs w:val="24"/>
            <w:shd w:val="clear" w:color="auto" w:fill="FFFFFF"/>
          </w:rPr>
          <w:t>Also</w:t>
        </w:r>
        <w:proofErr w:type="spellEnd"/>
        <w:r w:rsidR="00E422BF">
          <w:rPr>
            <w:rFonts w:asciiTheme="minorHAnsi" w:hAnsiTheme="minorHAnsi"/>
            <w:color w:val="000000"/>
            <w:sz w:val="24"/>
            <w:szCs w:val="24"/>
            <w:shd w:val="clear" w:color="auto" w:fill="FFFFFF"/>
          </w:rPr>
          <w:t xml:space="preserve"> a literature survey on </w:t>
        </w:r>
      </w:ins>
    </w:p>
    <w:p w:rsidR="00E422BF" w:rsidRDefault="00E422BF">
      <w:pPr>
        <w:pStyle w:val="DefaultStyle"/>
        <w:shd w:val="clear" w:color="auto" w:fill="FFFFFF"/>
        <w:spacing w:before="100" w:after="100" w:line="100" w:lineRule="atLeast"/>
        <w:rPr>
          <w:ins w:id="672" w:author="charan" w:date="2014-04-05T11:48:00Z"/>
          <w:rFonts w:asciiTheme="minorHAnsi" w:hAnsiTheme="minorHAnsi"/>
          <w:color w:val="000000"/>
          <w:sz w:val="24"/>
          <w:szCs w:val="24"/>
          <w:shd w:val="clear" w:color="auto" w:fill="FFFFFF"/>
        </w:rPr>
      </w:pPr>
      <w:ins w:id="673" w:author="charan" w:date="2014-04-05T11:49:00Z">
        <w:r>
          <w:rPr>
            <w:rFonts w:asciiTheme="minorHAnsi" w:hAnsiTheme="minorHAnsi"/>
            <w:color w:val="000000"/>
            <w:sz w:val="24"/>
            <w:szCs w:val="24"/>
            <w:shd w:val="clear" w:color="auto" w:fill="FFFFFF"/>
          </w:rPr>
          <w:t>Papers forwarded had to be done.</w:t>
        </w:r>
      </w:ins>
    </w:p>
    <w:p w:rsidR="00E422BF" w:rsidRPr="00E422BF" w:rsidRDefault="00E422BF">
      <w:pPr>
        <w:pStyle w:val="DefaultStyle"/>
        <w:shd w:val="clear" w:color="auto" w:fill="FFFFFF"/>
        <w:spacing w:before="100" w:after="100" w:line="100" w:lineRule="atLeast"/>
        <w:rPr>
          <w:rFonts w:asciiTheme="minorHAnsi" w:hAnsiTheme="minorHAnsi"/>
          <w:sz w:val="24"/>
          <w:szCs w:val="24"/>
          <w:rPrChange w:id="674" w:author="charan" w:date="2014-04-05T11:48:00Z">
            <w:rPr/>
          </w:rPrChange>
        </w:rPr>
      </w:pPr>
    </w:p>
    <w:p w:rsidR="008C5D39" w:rsidRPr="00E422BF" w:rsidRDefault="00B44C92">
      <w:pPr>
        <w:pStyle w:val="DefaultStyle"/>
        <w:rPr>
          <w:rFonts w:asciiTheme="minorHAnsi" w:hAnsiTheme="minorHAnsi"/>
          <w:sz w:val="24"/>
          <w:szCs w:val="24"/>
          <w:rPrChange w:id="675" w:author="charan" w:date="2014-04-05T11:48:00Z">
            <w:rPr/>
          </w:rPrChange>
        </w:rPr>
      </w:pPr>
      <w:r w:rsidRPr="00E422BF">
        <w:rPr>
          <w:rFonts w:asciiTheme="minorHAnsi" w:hAnsiTheme="minorHAnsi" w:cs="CMR10"/>
          <w:sz w:val="24"/>
          <w:szCs w:val="24"/>
          <w:rPrChange w:id="676" w:author="charan" w:date="2014-04-05T11:48:00Z">
            <w:rPr>
              <w:rFonts w:cs="CMR10"/>
              <w:sz w:val="20"/>
              <w:szCs w:val="20"/>
            </w:rPr>
          </w:rPrChange>
        </w:rPr>
        <w:t xml:space="preserve"> </w:t>
      </w:r>
    </w:p>
    <w:p w:rsidR="008C5D39" w:rsidRPr="00E422BF" w:rsidRDefault="00B44C92">
      <w:pPr>
        <w:pStyle w:val="DefaultStyle"/>
        <w:rPr>
          <w:rFonts w:asciiTheme="minorHAnsi" w:hAnsiTheme="minorHAnsi"/>
          <w:sz w:val="24"/>
          <w:szCs w:val="24"/>
          <w:rPrChange w:id="677" w:author="charan" w:date="2014-04-05T11:48:00Z">
            <w:rPr/>
          </w:rPrChange>
        </w:rPr>
      </w:pPr>
      <w:r w:rsidRPr="00E422BF">
        <w:rPr>
          <w:rFonts w:asciiTheme="minorHAnsi" w:hAnsiTheme="minorHAnsi"/>
          <w:sz w:val="24"/>
          <w:szCs w:val="24"/>
          <w:rPrChange w:id="678" w:author="charan" w:date="2014-04-05T11:48:00Z">
            <w:rPr>
              <w:sz w:val="24"/>
              <w:szCs w:val="24"/>
            </w:rPr>
          </w:rPrChange>
        </w:rPr>
        <w:t xml:space="preserve">4. </w:t>
      </w:r>
      <w:r w:rsidRPr="00E422BF">
        <w:rPr>
          <w:rFonts w:asciiTheme="minorHAnsi" w:hAnsiTheme="minorHAnsi" w:cs="CMR10"/>
          <w:b/>
          <w:sz w:val="24"/>
          <w:szCs w:val="24"/>
          <w:rPrChange w:id="679" w:author="charan" w:date="2014-04-05T11:48:00Z">
            <w:rPr>
              <w:rFonts w:ascii="CMR10" w:hAnsi="CMR10" w:cs="CMR10"/>
              <w:b/>
              <w:sz w:val="24"/>
              <w:szCs w:val="24"/>
            </w:rPr>
          </w:rPrChange>
        </w:rPr>
        <w:t>Total time spent till now (in hours): 28 hours.</w:t>
      </w:r>
    </w:p>
    <w:p w:rsidR="008C5D39" w:rsidRPr="00E422BF" w:rsidRDefault="00B44C92">
      <w:pPr>
        <w:pStyle w:val="DefaultStyle"/>
        <w:rPr>
          <w:rFonts w:asciiTheme="minorHAnsi" w:hAnsiTheme="minorHAnsi"/>
          <w:sz w:val="24"/>
          <w:szCs w:val="24"/>
          <w:rPrChange w:id="680" w:author="charan" w:date="2014-04-05T11:48:00Z">
            <w:rPr/>
          </w:rPrChange>
        </w:rPr>
      </w:pPr>
      <w:r w:rsidRPr="00E422BF">
        <w:rPr>
          <w:rFonts w:asciiTheme="minorHAnsi" w:hAnsiTheme="minorHAnsi"/>
          <w:sz w:val="24"/>
          <w:szCs w:val="24"/>
          <w:rPrChange w:id="681" w:author="charan" w:date="2014-04-05T11:48:00Z">
            <w:rPr>
              <w:sz w:val="24"/>
              <w:szCs w:val="24"/>
            </w:rPr>
          </w:rPrChange>
        </w:rPr>
        <w:t xml:space="preserve">5. </w:t>
      </w:r>
      <w:r w:rsidRPr="00E422BF">
        <w:rPr>
          <w:rFonts w:asciiTheme="minorHAnsi" w:hAnsiTheme="minorHAnsi" w:cs="CMR10"/>
          <w:b/>
          <w:sz w:val="24"/>
          <w:szCs w:val="24"/>
          <w:rPrChange w:id="682" w:author="charan" w:date="2014-04-05T11:48:00Z">
            <w:rPr>
              <w:rFonts w:ascii="CMR10" w:hAnsi="CMR10" w:cs="CMR10"/>
              <w:b/>
              <w:sz w:val="24"/>
              <w:szCs w:val="24"/>
            </w:rPr>
          </w:rPrChange>
        </w:rPr>
        <w:t>Estimated total remaining time (in hours): 452 hours.</w:t>
      </w:r>
    </w:p>
    <w:p w:rsidR="008C5D39" w:rsidRPr="00E422BF" w:rsidRDefault="00B44C92">
      <w:pPr>
        <w:pStyle w:val="DefaultStyle"/>
        <w:spacing w:after="0" w:line="100" w:lineRule="atLeast"/>
        <w:rPr>
          <w:rFonts w:asciiTheme="minorHAnsi" w:hAnsiTheme="minorHAnsi"/>
          <w:sz w:val="24"/>
          <w:szCs w:val="24"/>
          <w:rPrChange w:id="683" w:author="charan" w:date="2014-04-05T11:48:00Z">
            <w:rPr/>
          </w:rPrChange>
        </w:rPr>
      </w:pPr>
      <w:r w:rsidRPr="00E422BF">
        <w:rPr>
          <w:rFonts w:asciiTheme="minorHAnsi" w:hAnsiTheme="minorHAnsi"/>
          <w:sz w:val="24"/>
          <w:szCs w:val="24"/>
          <w:rPrChange w:id="684" w:author="charan" w:date="2014-04-05T11:48:00Z">
            <w:rPr/>
          </w:rPrChange>
        </w:rPr>
        <w:t xml:space="preserve">6. </w:t>
      </w:r>
      <w:r w:rsidRPr="00E422BF">
        <w:rPr>
          <w:rFonts w:asciiTheme="minorHAnsi" w:hAnsiTheme="minorHAnsi" w:cs="CMR10"/>
          <w:b/>
          <w:sz w:val="24"/>
          <w:szCs w:val="24"/>
          <w:rPrChange w:id="685" w:author="charan" w:date="2014-04-05T11:48:00Z">
            <w:rPr>
              <w:rFonts w:ascii="CMR10" w:hAnsi="CMR10" w:cs="CMR10"/>
              <w:b/>
              <w:sz w:val="20"/>
              <w:szCs w:val="20"/>
            </w:rPr>
          </w:rPrChange>
        </w:rPr>
        <w:t>Status with respect to the project management report (ahead of schedule/as-per-plan/slippage) and reasons, if delayed</w:t>
      </w:r>
      <w:r w:rsidRPr="00E422BF">
        <w:rPr>
          <w:rFonts w:asciiTheme="minorHAnsi" w:hAnsiTheme="minorHAnsi" w:cs="CMR10"/>
          <w:sz w:val="24"/>
          <w:szCs w:val="24"/>
          <w:rPrChange w:id="686" w:author="charan" w:date="2014-04-05T11:48:00Z">
            <w:rPr>
              <w:rFonts w:ascii="CMR10" w:hAnsi="CMR10" w:cs="CMR10"/>
              <w:sz w:val="20"/>
              <w:szCs w:val="20"/>
            </w:rPr>
          </w:rPrChange>
        </w:rPr>
        <w:t>:</w:t>
      </w:r>
    </w:p>
    <w:p w:rsidR="008C5D39" w:rsidRPr="00E422BF" w:rsidRDefault="008C5D39">
      <w:pPr>
        <w:pStyle w:val="DefaultStyle"/>
        <w:rPr>
          <w:rFonts w:asciiTheme="minorHAnsi" w:hAnsiTheme="minorHAnsi"/>
          <w:sz w:val="24"/>
          <w:szCs w:val="24"/>
          <w:rPrChange w:id="687" w:author="charan" w:date="2014-04-05T11:48:00Z">
            <w:rPr/>
          </w:rPrChange>
        </w:rPr>
      </w:pPr>
    </w:p>
    <w:p w:rsidR="008C5D39" w:rsidRPr="00E422BF" w:rsidRDefault="00B44C92">
      <w:pPr>
        <w:pStyle w:val="DefaultStyle"/>
        <w:rPr>
          <w:rFonts w:asciiTheme="minorHAnsi" w:hAnsiTheme="minorHAnsi"/>
          <w:sz w:val="24"/>
          <w:szCs w:val="24"/>
          <w:rPrChange w:id="688" w:author="charan" w:date="2014-04-05T11:48:00Z">
            <w:rPr/>
          </w:rPrChange>
        </w:rPr>
      </w:pPr>
      <w:r w:rsidRPr="00E422BF">
        <w:rPr>
          <w:rFonts w:asciiTheme="minorHAnsi" w:hAnsiTheme="minorHAnsi"/>
          <w:sz w:val="24"/>
          <w:szCs w:val="24"/>
          <w:rPrChange w:id="689" w:author="charan" w:date="2014-04-05T11:48:00Z">
            <w:rPr/>
          </w:rPrChange>
        </w:rPr>
        <w:t xml:space="preserve">7. </w:t>
      </w:r>
      <w:r w:rsidRPr="00E422BF">
        <w:rPr>
          <w:rFonts w:asciiTheme="minorHAnsi" w:hAnsiTheme="minorHAnsi" w:cs="CMR10"/>
          <w:b/>
          <w:sz w:val="24"/>
          <w:szCs w:val="24"/>
          <w:rPrChange w:id="690" w:author="charan" w:date="2014-04-05T11:48:00Z">
            <w:rPr>
              <w:rFonts w:ascii="CMR10" w:hAnsi="CMR10" w:cs="CMR10"/>
              <w:b/>
              <w:sz w:val="20"/>
              <w:szCs w:val="20"/>
            </w:rPr>
          </w:rPrChange>
        </w:rPr>
        <w:t>Problems faced related to the project, if any</w:t>
      </w:r>
      <w:r w:rsidRPr="00E422BF">
        <w:rPr>
          <w:rFonts w:asciiTheme="minorHAnsi" w:hAnsiTheme="minorHAnsi" w:cs="CMR10"/>
          <w:sz w:val="24"/>
          <w:szCs w:val="24"/>
          <w:rPrChange w:id="691" w:author="charan" w:date="2014-04-05T11:48:00Z">
            <w:rPr>
              <w:rFonts w:ascii="CMR10" w:hAnsi="CMR10" w:cs="CMR10"/>
              <w:sz w:val="20"/>
              <w:szCs w:val="20"/>
            </w:rPr>
          </w:rPrChange>
        </w:rPr>
        <w:t xml:space="preserve">: Problem faced at the time of survey. </w:t>
      </w:r>
    </w:p>
    <w:p w:rsidR="008C5D39" w:rsidRPr="00E422BF" w:rsidRDefault="008C5D39">
      <w:pPr>
        <w:pStyle w:val="DefaultStyle"/>
        <w:shd w:val="clear" w:color="auto" w:fill="FFFFFF"/>
        <w:spacing w:after="115" w:line="100" w:lineRule="atLeast"/>
        <w:rPr>
          <w:rFonts w:asciiTheme="minorHAnsi" w:hAnsiTheme="minorHAnsi"/>
          <w:sz w:val="24"/>
          <w:szCs w:val="24"/>
          <w:rPrChange w:id="692" w:author="charan" w:date="2014-04-05T11:48:00Z">
            <w:rPr/>
          </w:rPrChange>
        </w:rPr>
      </w:pPr>
    </w:p>
    <w:p w:rsidR="008C5D39" w:rsidRPr="00E422BF" w:rsidRDefault="008C5D39">
      <w:pPr>
        <w:pStyle w:val="DefaultStyle"/>
        <w:rPr>
          <w:rFonts w:asciiTheme="minorHAnsi" w:hAnsiTheme="minorHAnsi"/>
          <w:sz w:val="24"/>
          <w:szCs w:val="24"/>
          <w:rPrChange w:id="693" w:author="charan" w:date="2014-04-05T11:48:00Z">
            <w:rPr/>
          </w:rPrChange>
        </w:rPr>
        <w:sectPr w:rsidR="008C5D39" w:rsidRPr="00E422BF" w:rsidSect="00D0322D">
          <w:pgSz w:w="12240" w:h="15840"/>
          <w:pgMar w:top="1440" w:right="1440" w:bottom="1440" w:left="1440" w:header="0" w:footer="0" w:gutter="0"/>
          <w:cols w:space="720"/>
          <w:formProt w:val="0"/>
          <w:docGrid w:linePitch="360" w:charSpace="4096"/>
          <w:sectPrChange w:id="694" w:author="charan" w:date="2014-04-05T10:41:00Z">
            <w:sectPr w:rsidR="008C5D39" w:rsidRPr="00E422BF" w:rsidSect="00D0322D">
              <w:pgMar w:top="1440" w:right="1440" w:bottom="1440" w:left="1440" w:header="0" w:footer="0" w:gutter="0"/>
            </w:sectPr>
          </w:sectPrChange>
        </w:sectPr>
      </w:pPr>
    </w:p>
    <w:p w:rsidR="008C5D39" w:rsidRPr="00E422BF" w:rsidRDefault="00B44C92">
      <w:pPr>
        <w:pStyle w:val="DefaultStyle"/>
        <w:rPr>
          <w:rFonts w:asciiTheme="minorHAnsi" w:hAnsiTheme="minorHAnsi"/>
          <w:sz w:val="24"/>
          <w:szCs w:val="24"/>
          <w:rPrChange w:id="695" w:author="charan" w:date="2014-04-05T11:48:00Z">
            <w:rPr/>
          </w:rPrChange>
        </w:rPr>
      </w:pPr>
      <w:r w:rsidRPr="00E422BF">
        <w:rPr>
          <w:rFonts w:asciiTheme="minorHAnsi" w:hAnsiTheme="minorHAnsi" w:cs="CMBX12"/>
          <w:b/>
          <w:sz w:val="24"/>
          <w:szCs w:val="24"/>
          <w:u w:val="single"/>
          <w:rPrChange w:id="696" w:author="charan" w:date="2014-04-05T11:48:00Z">
            <w:rPr>
              <w:rFonts w:ascii="CMBX12" w:hAnsi="CMBX12" w:cs="CMBX12"/>
              <w:b/>
              <w:sz w:val="28"/>
              <w:szCs w:val="28"/>
              <w:u w:val="single"/>
            </w:rPr>
          </w:rPrChange>
        </w:rPr>
        <w:lastRenderedPageBreak/>
        <w:t>Weekly Status Report for the week ending on 28/2/2014</w:t>
      </w:r>
    </w:p>
    <w:p w:rsidR="008C5D39" w:rsidRPr="00E422BF" w:rsidRDefault="00B44C92">
      <w:pPr>
        <w:pStyle w:val="DefaultStyle"/>
        <w:rPr>
          <w:rFonts w:asciiTheme="minorHAnsi" w:hAnsiTheme="minorHAnsi"/>
          <w:sz w:val="24"/>
          <w:szCs w:val="24"/>
          <w:rPrChange w:id="697" w:author="charan" w:date="2014-04-05T11:48:00Z">
            <w:rPr/>
          </w:rPrChange>
        </w:rPr>
      </w:pPr>
      <w:proofErr w:type="gramStart"/>
      <w:r w:rsidRPr="00E422BF">
        <w:rPr>
          <w:rFonts w:asciiTheme="minorHAnsi" w:hAnsiTheme="minorHAnsi"/>
          <w:b/>
          <w:color w:val="FF0000"/>
          <w:sz w:val="24"/>
          <w:szCs w:val="24"/>
          <w:rPrChange w:id="698" w:author="charan" w:date="2014-04-05T11:48:00Z">
            <w:rPr>
              <w:b/>
              <w:color w:val="FF0000"/>
            </w:rPr>
          </w:rPrChange>
        </w:rPr>
        <w:t>4</w:t>
      </w:r>
      <w:r w:rsidRPr="00E422BF">
        <w:rPr>
          <w:rFonts w:asciiTheme="minorHAnsi" w:hAnsiTheme="minorHAnsi"/>
          <w:b/>
          <w:color w:val="FF0000"/>
          <w:sz w:val="24"/>
          <w:szCs w:val="24"/>
          <w:vertAlign w:val="superscript"/>
          <w:rPrChange w:id="699" w:author="charan" w:date="2014-04-05T11:48:00Z">
            <w:rPr>
              <w:b/>
              <w:color w:val="FF0000"/>
              <w:vertAlign w:val="superscript"/>
            </w:rPr>
          </w:rPrChange>
        </w:rPr>
        <w:t>th</w:t>
      </w:r>
      <w:r w:rsidRPr="00E422BF">
        <w:rPr>
          <w:rFonts w:asciiTheme="minorHAnsi" w:hAnsiTheme="minorHAnsi"/>
          <w:b/>
          <w:color w:val="FF0000"/>
          <w:sz w:val="24"/>
          <w:szCs w:val="24"/>
          <w:rPrChange w:id="700" w:author="charan" w:date="2014-04-05T11:48:00Z">
            <w:rPr>
              <w:b/>
              <w:color w:val="FF0000"/>
            </w:rPr>
          </w:rPrChange>
        </w:rPr>
        <w:t xml:space="preserve">  meeting</w:t>
      </w:r>
      <w:proofErr w:type="gramEnd"/>
      <w:r w:rsidRPr="00E422BF">
        <w:rPr>
          <w:rFonts w:asciiTheme="minorHAnsi" w:hAnsiTheme="minorHAnsi"/>
          <w:b/>
          <w:color w:val="FF0000"/>
          <w:sz w:val="24"/>
          <w:szCs w:val="24"/>
          <w:rPrChange w:id="701" w:author="charan" w:date="2014-04-05T11:48:00Z">
            <w:rPr>
              <w:b/>
              <w:color w:val="FF0000"/>
            </w:rPr>
          </w:rPrChange>
        </w:rPr>
        <w:t>: 24</w:t>
      </w:r>
      <w:r w:rsidRPr="00E422BF">
        <w:rPr>
          <w:rFonts w:asciiTheme="minorHAnsi" w:hAnsiTheme="minorHAnsi"/>
          <w:b/>
          <w:color w:val="FF0000"/>
          <w:sz w:val="24"/>
          <w:szCs w:val="24"/>
          <w:vertAlign w:val="superscript"/>
          <w:rPrChange w:id="702" w:author="charan" w:date="2014-04-05T11:48:00Z">
            <w:rPr>
              <w:b/>
              <w:color w:val="FF0000"/>
              <w:vertAlign w:val="superscript"/>
            </w:rPr>
          </w:rPrChange>
        </w:rPr>
        <w:t>th</w:t>
      </w:r>
      <w:r w:rsidRPr="00E422BF">
        <w:rPr>
          <w:rFonts w:asciiTheme="minorHAnsi" w:hAnsiTheme="minorHAnsi"/>
          <w:b/>
          <w:color w:val="FF0000"/>
          <w:sz w:val="24"/>
          <w:szCs w:val="24"/>
          <w:rPrChange w:id="703" w:author="charan" w:date="2014-04-05T11:48:00Z">
            <w:rPr>
              <w:b/>
              <w:color w:val="FF0000"/>
            </w:rPr>
          </w:rPrChange>
        </w:rPr>
        <w:t xml:space="preserve">  </w:t>
      </w:r>
      <w:r w:rsidRPr="00E422BF">
        <w:rPr>
          <w:rFonts w:asciiTheme="minorHAnsi" w:hAnsiTheme="minorHAnsi"/>
          <w:b/>
          <w:color w:val="FF0000"/>
          <w:sz w:val="24"/>
          <w:szCs w:val="24"/>
          <w:vertAlign w:val="superscript"/>
          <w:rPrChange w:id="704" w:author="charan" w:date="2014-04-05T11:48:00Z">
            <w:rPr>
              <w:b/>
              <w:color w:val="FF0000"/>
              <w:vertAlign w:val="superscript"/>
            </w:rPr>
          </w:rPrChange>
        </w:rPr>
        <w:t xml:space="preserve">  </w:t>
      </w:r>
      <w:r w:rsidRPr="00E422BF">
        <w:rPr>
          <w:rFonts w:asciiTheme="minorHAnsi" w:hAnsiTheme="minorHAnsi"/>
          <w:b/>
          <w:color w:val="FF0000"/>
          <w:sz w:val="24"/>
          <w:szCs w:val="24"/>
          <w:rPrChange w:id="705" w:author="charan" w:date="2014-04-05T11:48:00Z">
            <w:rPr>
              <w:b/>
              <w:color w:val="FF0000"/>
            </w:rPr>
          </w:rPrChange>
        </w:rPr>
        <w:t>February 2014:</w:t>
      </w:r>
    </w:p>
    <w:p w:rsidR="008C5D39" w:rsidRPr="00E422BF" w:rsidRDefault="00B44C92">
      <w:pPr>
        <w:pStyle w:val="DefaultStyle"/>
        <w:shd w:val="clear" w:color="auto" w:fill="FFFFFF"/>
        <w:spacing w:before="100" w:after="100" w:line="100" w:lineRule="atLeast"/>
        <w:rPr>
          <w:rFonts w:asciiTheme="minorHAnsi" w:hAnsiTheme="minorHAnsi"/>
          <w:sz w:val="24"/>
          <w:szCs w:val="24"/>
          <w:rPrChange w:id="706" w:author="charan" w:date="2014-04-05T11:48:00Z">
            <w:rPr/>
          </w:rPrChange>
        </w:rPr>
      </w:pPr>
      <w:r w:rsidRPr="00E422BF">
        <w:rPr>
          <w:rFonts w:asciiTheme="minorHAnsi" w:hAnsiTheme="minorHAnsi"/>
          <w:color w:val="000000"/>
          <w:sz w:val="24"/>
          <w:szCs w:val="24"/>
          <w:shd w:val="clear" w:color="auto" w:fill="FFFFFF"/>
          <w:rPrChange w:id="707" w:author="charan" w:date="2014-04-05T11:48:00Z">
            <w:rPr>
              <w:color w:val="000000"/>
              <w:shd w:val="clear" w:color="auto" w:fill="FFFFFF"/>
            </w:rPr>
          </w:rPrChange>
        </w:rPr>
        <w:t>Discuss on final draft of survey questions &amp; finalize it. Make some final changes &amp; then send it to mam on 5</w:t>
      </w:r>
      <w:r w:rsidRPr="00E422BF">
        <w:rPr>
          <w:rFonts w:asciiTheme="minorHAnsi" w:hAnsiTheme="minorHAnsi"/>
          <w:color w:val="000000"/>
          <w:sz w:val="24"/>
          <w:szCs w:val="24"/>
          <w:shd w:val="clear" w:color="auto" w:fill="FFFFFF"/>
          <w:vertAlign w:val="superscript"/>
          <w:rPrChange w:id="708" w:author="charan" w:date="2014-04-05T11:48:00Z">
            <w:rPr>
              <w:color w:val="000000"/>
              <w:shd w:val="clear" w:color="auto" w:fill="FFFFFF"/>
              <w:vertAlign w:val="superscript"/>
            </w:rPr>
          </w:rPrChange>
        </w:rPr>
        <w:t>th</w:t>
      </w:r>
      <w:r w:rsidRPr="00E422BF">
        <w:rPr>
          <w:rFonts w:asciiTheme="minorHAnsi" w:hAnsiTheme="minorHAnsi"/>
          <w:color w:val="000000"/>
          <w:sz w:val="24"/>
          <w:szCs w:val="24"/>
          <w:shd w:val="clear" w:color="auto" w:fill="FFFFFF"/>
          <w:rPrChange w:id="709" w:author="charan" w:date="2014-04-05T11:48:00Z">
            <w:rPr>
              <w:color w:val="000000"/>
              <w:shd w:val="clear" w:color="auto" w:fill="FFFFFF"/>
            </w:rPr>
          </w:rPrChange>
        </w:rPr>
        <w:t xml:space="preserve"> march 2014.</w:t>
      </w:r>
    </w:p>
    <w:p w:rsidR="008C5D39" w:rsidRPr="00E422BF" w:rsidRDefault="00B44C92">
      <w:pPr>
        <w:pStyle w:val="DefaultStyle"/>
        <w:rPr>
          <w:rFonts w:asciiTheme="minorHAnsi" w:hAnsiTheme="minorHAnsi"/>
          <w:sz w:val="24"/>
          <w:szCs w:val="24"/>
          <w:rPrChange w:id="710" w:author="charan" w:date="2014-04-05T11:48:00Z">
            <w:rPr/>
          </w:rPrChange>
        </w:rPr>
      </w:pPr>
      <w:r w:rsidRPr="00E422BF">
        <w:rPr>
          <w:rFonts w:asciiTheme="minorHAnsi" w:hAnsiTheme="minorHAnsi"/>
          <w:b/>
          <w:color w:val="000000"/>
          <w:sz w:val="24"/>
          <w:szCs w:val="24"/>
          <w:u w:val="single"/>
          <w:rPrChange w:id="711" w:author="charan" w:date="2014-04-05T11:48:00Z">
            <w:rPr>
              <w:b/>
              <w:color w:val="000000"/>
              <w:sz w:val="24"/>
              <w:szCs w:val="24"/>
              <w:u w:val="single"/>
            </w:rPr>
          </w:rPrChange>
        </w:rPr>
        <w:t>Work done by all the members in this week:</w:t>
      </w:r>
    </w:p>
    <w:p w:rsidR="008C5D39" w:rsidRPr="00E422BF" w:rsidRDefault="00B44C92">
      <w:pPr>
        <w:pStyle w:val="DefaultStyle"/>
        <w:rPr>
          <w:rFonts w:asciiTheme="minorHAnsi" w:hAnsiTheme="minorHAnsi"/>
          <w:sz w:val="24"/>
          <w:szCs w:val="24"/>
          <w:rPrChange w:id="712" w:author="charan" w:date="2014-04-05T11:48:00Z">
            <w:rPr/>
          </w:rPrChange>
        </w:rPr>
      </w:pPr>
      <w:proofErr w:type="gramStart"/>
      <w:r w:rsidRPr="00E422BF">
        <w:rPr>
          <w:rFonts w:asciiTheme="minorHAnsi" w:hAnsiTheme="minorHAnsi" w:cs="CMR10"/>
          <w:b/>
          <w:sz w:val="24"/>
          <w:szCs w:val="24"/>
          <w:rPrChange w:id="713" w:author="charan" w:date="2014-04-05T11:48:00Z">
            <w:rPr>
              <w:rFonts w:cs="CMR10"/>
              <w:b/>
              <w:sz w:val="24"/>
              <w:szCs w:val="24"/>
            </w:rPr>
          </w:rPrChange>
        </w:rPr>
        <w:t>1.Brief</w:t>
      </w:r>
      <w:proofErr w:type="gramEnd"/>
      <w:r w:rsidRPr="00E422BF">
        <w:rPr>
          <w:rFonts w:asciiTheme="minorHAnsi" w:hAnsiTheme="minorHAnsi" w:cs="CMR10"/>
          <w:b/>
          <w:sz w:val="24"/>
          <w:szCs w:val="24"/>
          <w:rPrChange w:id="714" w:author="charan" w:date="2014-04-05T11:48:00Z">
            <w:rPr>
              <w:rFonts w:cs="CMR10"/>
              <w:b/>
              <w:sz w:val="24"/>
              <w:szCs w:val="24"/>
            </w:rPr>
          </w:rPrChange>
        </w:rPr>
        <w:t xml:space="preserve"> summary of work done during the week (member wise).</w:t>
      </w:r>
    </w:p>
    <w:tbl>
      <w:tblPr>
        <w:tblStyle w:val="TableGrid"/>
        <w:tblW w:w="0" w:type="auto"/>
        <w:tblLook w:val="04A0" w:firstRow="1" w:lastRow="0" w:firstColumn="1" w:lastColumn="0" w:noHBand="0" w:noVBand="1"/>
      </w:tblPr>
      <w:tblGrid>
        <w:gridCol w:w="2448"/>
        <w:gridCol w:w="3308"/>
        <w:gridCol w:w="1153"/>
        <w:gridCol w:w="1569"/>
      </w:tblGrid>
      <w:tr w:rsidR="00E422BF" w:rsidRPr="00A93110" w:rsidTr="00A93110">
        <w:trPr>
          <w:ins w:id="715" w:author="charan" w:date="2014-04-05T11:50:00Z"/>
        </w:trPr>
        <w:tc>
          <w:tcPr>
            <w:tcW w:w="2448" w:type="dxa"/>
          </w:tcPr>
          <w:p w:rsidR="00E422BF" w:rsidRPr="00F80775" w:rsidRDefault="00E422BF" w:rsidP="00A93110">
            <w:pPr>
              <w:pStyle w:val="DefaultStyle"/>
              <w:rPr>
                <w:ins w:id="716" w:author="charan" w:date="2014-04-05T11:50:00Z"/>
                <w:rFonts w:asciiTheme="minorHAnsi" w:hAnsiTheme="minorHAnsi" w:cs="CMR10"/>
                <w:sz w:val="24"/>
                <w:szCs w:val="24"/>
              </w:rPr>
            </w:pPr>
            <w:ins w:id="717" w:author="charan" w:date="2014-04-05T11:50:00Z">
              <w:r w:rsidRPr="00F80775">
                <w:rPr>
                  <w:rFonts w:asciiTheme="minorHAnsi" w:hAnsiTheme="minorHAnsi" w:cs="CMR10"/>
                  <w:sz w:val="24"/>
                  <w:szCs w:val="24"/>
                </w:rPr>
                <w:t>Members</w:t>
              </w:r>
            </w:ins>
          </w:p>
        </w:tc>
        <w:tc>
          <w:tcPr>
            <w:tcW w:w="3308" w:type="dxa"/>
          </w:tcPr>
          <w:p w:rsidR="00E422BF" w:rsidRPr="00F80775" w:rsidRDefault="00E422BF" w:rsidP="00A93110">
            <w:pPr>
              <w:pStyle w:val="DefaultStyle"/>
              <w:rPr>
                <w:ins w:id="718" w:author="charan" w:date="2014-04-05T11:50:00Z"/>
                <w:rFonts w:asciiTheme="minorHAnsi" w:hAnsiTheme="minorHAnsi" w:cs="CMR10"/>
                <w:sz w:val="24"/>
                <w:szCs w:val="24"/>
              </w:rPr>
            </w:pPr>
            <w:ins w:id="719" w:author="charan" w:date="2014-04-05T11:50:00Z">
              <w:r w:rsidRPr="00F80775">
                <w:rPr>
                  <w:rFonts w:asciiTheme="minorHAnsi" w:hAnsiTheme="minorHAnsi" w:cs="CMR10"/>
                  <w:sz w:val="24"/>
                  <w:szCs w:val="24"/>
                </w:rPr>
                <w:t>Task</w:t>
              </w:r>
              <w:r>
                <w:rPr>
                  <w:rFonts w:asciiTheme="minorHAnsi" w:hAnsiTheme="minorHAnsi" w:cs="CMR10"/>
                  <w:sz w:val="24"/>
                  <w:szCs w:val="24"/>
                </w:rPr>
                <w:t>(survey</w:t>
              </w:r>
            </w:ins>
            <w:ins w:id="720" w:author="charan" w:date="2014-04-05T11:51:00Z">
              <w:r>
                <w:rPr>
                  <w:rFonts w:asciiTheme="minorHAnsi" w:hAnsiTheme="minorHAnsi" w:cs="CMR10"/>
                  <w:sz w:val="24"/>
                  <w:szCs w:val="24"/>
                </w:rPr>
                <w:t>ing at different places)</w:t>
              </w:r>
            </w:ins>
            <w:ins w:id="721" w:author="charan" w:date="2014-04-05T11:50:00Z">
              <w:r>
                <w:rPr>
                  <w:rFonts w:asciiTheme="minorHAnsi" w:hAnsiTheme="minorHAnsi" w:cs="CMR10"/>
                  <w:sz w:val="24"/>
                  <w:szCs w:val="24"/>
                </w:rPr>
                <w:t xml:space="preserve"> </w:t>
              </w:r>
            </w:ins>
          </w:p>
        </w:tc>
        <w:tc>
          <w:tcPr>
            <w:tcW w:w="1153" w:type="dxa"/>
          </w:tcPr>
          <w:p w:rsidR="00E422BF" w:rsidRPr="00F80775" w:rsidRDefault="00E422BF" w:rsidP="00A93110">
            <w:pPr>
              <w:pStyle w:val="DefaultStyle"/>
              <w:rPr>
                <w:ins w:id="722" w:author="charan" w:date="2014-04-05T11:50:00Z"/>
                <w:rFonts w:asciiTheme="minorHAnsi" w:hAnsiTheme="minorHAnsi" w:cs="CMR10"/>
                <w:sz w:val="24"/>
                <w:szCs w:val="24"/>
              </w:rPr>
            </w:pPr>
            <w:ins w:id="723" w:author="charan" w:date="2014-04-05T11:50:00Z">
              <w:r w:rsidRPr="00F80775">
                <w:rPr>
                  <w:rFonts w:asciiTheme="minorHAnsi" w:hAnsiTheme="minorHAnsi" w:cs="CMR10"/>
                  <w:sz w:val="24"/>
                  <w:szCs w:val="24"/>
                </w:rPr>
                <w:t>Hours spent</w:t>
              </w:r>
            </w:ins>
          </w:p>
        </w:tc>
        <w:tc>
          <w:tcPr>
            <w:tcW w:w="1569" w:type="dxa"/>
          </w:tcPr>
          <w:p w:rsidR="00E422BF" w:rsidRPr="00F80775" w:rsidRDefault="00E422BF" w:rsidP="00A93110">
            <w:pPr>
              <w:pStyle w:val="DefaultStyle"/>
              <w:rPr>
                <w:ins w:id="724" w:author="charan" w:date="2014-04-05T11:50:00Z"/>
                <w:rFonts w:asciiTheme="minorHAnsi" w:hAnsiTheme="minorHAnsi" w:cs="CMR10"/>
                <w:sz w:val="24"/>
                <w:szCs w:val="24"/>
              </w:rPr>
            </w:pPr>
            <w:ins w:id="725" w:author="charan" w:date="2014-04-05T11:50:00Z">
              <w:r>
                <w:rPr>
                  <w:rFonts w:asciiTheme="minorHAnsi" w:hAnsiTheme="minorHAnsi" w:cs="CMR10"/>
                  <w:sz w:val="24"/>
                  <w:szCs w:val="24"/>
                </w:rPr>
                <w:t>Status</w:t>
              </w:r>
            </w:ins>
          </w:p>
        </w:tc>
      </w:tr>
      <w:tr w:rsidR="00E422BF" w:rsidRPr="00A93110" w:rsidTr="00A93110">
        <w:trPr>
          <w:ins w:id="726" w:author="charan" w:date="2014-04-05T11:50:00Z"/>
        </w:trPr>
        <w:tc>
          <w:tcPr>
            <w:tcW w:w="2448" w:type="dxa"/>
          </w:tcPr>
          <w:p w:rsidR="00E422BF" w:rsidRPr="00F80775" w:rsidRDefault="00E422BF" w:rsidP="00A93110">
            <w:pPr>
              <w:pStyle w:val="DefaultStyle"/>
              <w:rPr>
                <w:ins w:id="727" w:author="charan" w:date="2014-04-05T11:50:00Z"/>
                <w:rFonts w:asciiTheme="minorHAnsi" w:hAnsiTheme="minorHAnsi" w:cs="CMR10"/>
                <w:sz w:val="24"/>
                <w:szCs w:val="24"/>
              </w:rPr>
            </w:pPr>
            <w:proofErr w:type="spellStart"/>
            <w:ins w:id="728" w:author="charan" w:date="2014-04-05T11:50:00Z">
              <w:r w:rsidRPr="00F80775">
                <w:rPr>
                  <w:rFonts w:asciiTheme="minorHAnsi" w:hAnsiTheme="minorHAnsi" w:cs="CMR10"/>
                  <w:sz w:val="24"/>
                  <w:szCs w:val="24"/>
                </w:rPr>
                <w:t>Soumit</w:t>
              </w:r>
              <w:proofErr w:type="spellEnd"/>
              <w:r w:rsidRPr="00F80775">
                <w:rPr>
                  <w:rFonts w:asciiTheme="minorHAnsi" w:hAnsiTheme="minorHAnsi" w:cs="CMR10"/>
                  <w:sz w:val="24"/>
                  <w:szCs w:val="24"/>
                </w:rPr>
                <w:t xml:space="preserve"> Das</w:t>
              </w:r>
            </w:ins>
          </w:p>
        </w:tc>
        <w:tc>
          <w:tcPr>
            <w:tcW w:w="3308" w:type="dxa"/>
          </w:tcPr>
          <w:p w:rsidR="00E422BF" w:rsidRPr="00F80775" w:rsidRDefault="00E422BF" w:rsidP="00A93110">
            <w:pPr>
              <w:pStyle w:val="DefaultStyle"/>
              <w:rPr>
                <w:ins w:id="729" w:author="charan" w:date="2014-04-05T11:50:00Z"/>
                <w:rFonts w:asciiTheme="minorHAnsi" w:hAnsiTheme="minorHAnsi" w:cs="CMR10"/>
                <w:sz w:val="24"/>
                <w:szCs w:val="24"/>
              </w:rPr>
            </w:pPr>
            <w:proofErr w:type="spellStart"/>
            <w:ins w:id="730" w:author="charan" w:date="2014-04-05T11:51:00Z">
              <w:r w:rsidRPr="00A93110">
                <w:rPr>
                  <w:rFonts w:asciiTheme="minorHAnsi" w:eastAsia="Times New Roman" w:hAnsiTheme="minorHAnsi" w:cs="Times New Roman"/>
                  <w:sz w:val="24"/>
                  <w:szCs w:val="24"/>
                </w:rPr>
                <w:t>SilkBoard,BTM</w:t>
              </w:r>
              <w:proofErr w:type="spellEnd"/>
              <w:r w:rsidRPr="00A93110">
                <w:rPr>
                  <w:rFonts w:asciiTheme="minorHAnsi" w:eastAsia="Times New Roman" w:hAnsiTheme="minorHAnsi" w:cs="Times New Roman"/>
                  <w:sz w:val="24"/>
                  <w:szCs w:val="24"/>
                </w:rPr>
                <w:t xml:space="preserve"> Layout/</w:t>
              </w:r>
              <w:proofErr w:type="spellStart"/>
              <w:r w:rsidRPr="00A93110">
                <w:rPr>
                  <w:rFonts w:asciiTheme="minorHAnsi" w:eastAsia="Times New Roman" w:hAnsiTheme="minorHAnsi" w:cs="Times New Roman"/>
                  <w:sz w:val="24"/>
                  <w:szCs w:val="24"/>
                </w:rPr>
                <w:t>Jayanagara</w:t>
              </w:r>
            </w:ins>
            <w:proofErr w:type="spellEnd"/>
          </w:p>
        </w:tc>
        <w:tc>
          <w:tcPr>
            <w:tcW w:w="1153" w:type="dxa"/>
          </w:tcPr>
          <w:p w:rsidR="00E422BF" w:rsidRPr="00F80775" w:rsidRDefault="003565C8" w:rsidP="00A93110">
            <w:pPr>
              <w:pStyle w:val="DefaultStyle"/>
              <w:rPr>
                <w:ins w:id="731" w:author="charan" w:date="2014-04-05T11:50:00Z"/>
                <w:rFonts w:asciiTheme="minorHAnsi" w:hAnsiTheme="minorHAnsi" w:cs="CMR10"/>
                <w:sz w:val="24"/>
                <w:szCs w:val="24"/>
              </w:rPr>
            </w:pPr>
            <w:ins w:id="732" w:author="charan" w:date="2014-04-05T11:59:00Z">
              <w:r>
                <w:rPr>
                  <w:rFonts w:asciiTheme="minorHAnsi" w:hAnsiTheme="minorHAnsi" w:cs="CMR10"/>
                  <w:sz w:val="24"/>
                  <w:szCs w:val="24"/>
                </w:rPr>
                <w:t>6</w:t>
              </w:r>
            </w:ins>
          </w:p>
        </w:tc>
        <w:tc>
          <w:tcPr>
            <w:tcW w:w="1569" w:type="dxa"/>
          </w:tcPr>
          <w:p w:rsidR="00E422BF" w:rsidRPr="00F80775" w:rsidRDefault="003565C8" w:rsidP="00A93110">
            <w:pPr>
              <w:pStyle w:val="DefaultStyle"/>
              <w:rPr>
                <w:ins w:id="733" w:author="charan" w:date="2014-04-05T11:50:00Z"/>
                <w:rFonts w:asciiTheme="minorHAnsi" w:hAnsiTheme="minorHAnsi" w:cs="CMR10"/>
                <w:sz w:val="24"/>
                <w:szCs w:val="24"/>
              </w:rPr>
            </w:pPr>
            <w:ins w:id="734" w:author="charan" w:date="2014-04-05T11:59:00Z">
              <w:r>
                <w:rPr>
                  <w:rFonts w:asciiTheme="minorHAnsi" w:hAnsiTheme="minorHAnsi" w:cs="CMR10"/>
                  <w:sz w:val="24"/>
                  <w:szCs w:val="24"/>
                </w:rPr>
                <w:t>In progress</w:t>
              </w:r>
            </w:ins>
          </w:p>
        </w:tc>
      </w:tr>
      <w:tr w:rsidR="00E422BF" w:rsidRPr="00A93110" w:rsidTr="00A93110">
        <w:trPr>
          <w:ins w:id="735" w:author="charan" w:date="2014-04-05T11:50:00Z"/>
        </w:trPr>
        <w:tc>
          <w:tcPr>
            <w:tcW w:w="2448" w:type="dxa"/>
          </w:tcPr>
          <w:p w:rsidR="00E422BF" w:rsidRPr="00F80775" w:rsidRDefault="00E422BF" w:rsidP="00A93110">
            <w:pPr>
              <w:pStyle w:val="DefaultStyle"/>
              <w:rPr>
                <w:ins w:id="736" w:author="charan" w:date="2014-04-05T11:50:00Z"/>
                <w:rFonts w:asciiTheme="minorHAnsi" w:hAnsiTheme="minorHAnsi" w:cs="CMR10"/>
                <w:sz w:val="24"/>
                <w:szCs w:val="24"/>
              </w:rPr>
            </w:pPr>
            <w:proofErr w:type="spellStart"/>
            <w:ins w:id="737" w:author="charan" w:date="2014-04-05T11:50:00Z">
              <w:r w:rsidRPr="00F80775">
                <w:rPr>
                  <w:rFonts w:asciiTheme="minorHAnsi" w:hAnsiTheme="minorHAnsi" w:cs="CMR10"/>
                  <w:sz w:val="24"/>
                  <w:szCs w:val="24"/>
                </w:rPr>
                <w:t>Charan</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Shetty</w:t>
              </w:r>
              <w:proofErr w:type="spellEnd"/>
            </w:ins>
          </w:p>
        </w:tc>
        <w:tc>
          <w:tcPr>
            <w:tcW w:w="3308" w:type="dxa"/>
          </w:tcPr>
          <w:p w:rsidR="00E422BF" w:rsidRPr="00F80775" w:rsidRDefault="00E422BF" w:rsidP="00A93110">
            <w:pPr>
              <w:pStyle w:val="DefaultStyle"/>
              <w:rPr>
                <w:ins w:id="738" w:author="charan" w:date="2014-04-05T11:50:00Z"/>
                <w:rFonts w:asciiTheme="minorHAnsi" w:hAnsiTheme="minorHAnsi" w:cs="CMR10"/>
                <w:sz w:val="24"/>
                <w:szCs w:val="24"/>
              </w:rPr>
            </w:pPr>
            <w:proofErr w:type="spellStart"/>
            <w:ins w:id="739" w:author="charan" w:date="2014-04-05T11:51:00Z">
              <w:r w:rsidRPr="00A93110">
                <w:rPr>
                  <w:rFonts w:asciiTheme="minorHAnsi" w:eastAsia="Times New Roman" w:hAnsiTheme="minorHAnsi" w:cs="Times New Roman"/>
                  <w:sz w:val="24"/>
                  <w:szCs w:val="24"/>
                </w:rPr>
                <w:t>Majestic,Santinagar</w:t>
              </w:r>
            </w:ins>
            <w:proofErr w:type="spellEnd"/>
          </w:p>
        </w:tc>
        <w:tc>
          <w:tcPr>
            <w:tcW w:w="1153" w:type="dxa"/>
          </w:tcPr>
          <w:p w:rsidR="00E422BF" w:rsidRPr="00F80775" w:rsidRDefault="003565C8" w:rsidP="00A93110">
            <w:pPr>
              <w:pStyle w:val="DefaultStyle"/>
              <w:rPr>
                <w:ins w:id="740" w:author="charan" w:date="2014-04-05T11:50:00Z"/>
                <w:rFonts w:asciiTheme="minorHAnsi" w:hAnsiTheme="minorHAnsi" w:cs="CMR10"/>
                <w:sz w:val="24"/>
                <w:szCs w:val="24"/>
              </w:rPr>
            </w:pPr>
            <w:ins w:id="741" w:author="charan" w:date="2014-04-05T11:59:00Z">
              <w:r>
                <w:rPr>
                  <w:rFonts w:asciiTheme="minorHAnsi" w:hAnsiTheme="minorHAnsi" w:cs="CMR10"/>
                  <w:sz w:val="24"/>
                  <w:szCs w:val="24"/>
                </w:rPr>
                <w:t>6</w:t>
              </w:r>
            </w:ins>
          </w:p>
        </w:tc>
        <w:tc>
          <w:tcPr>
            <w:tcW w:w="1569" w:type="dxa"/>
          </w:tcPr>
          <w:p w:rsidR="00E422BF" w:rsidRPr="00F80775" w:rsidRDefault="003565C8" w:rsidP="00A93110">
            <w:pPr>
              <w:pStyle w:val="DefaultStyle"/>
              <w:rPr>
                <w:ins w:id="742" w:author="charan" w:date="2014-04-05T11:50:00Z"/>
                <w:rFonts w:asciiTheme="minorHAnsi" w:hAnsiTheme="minorHAnsi" w:cs="CMR10"/>
                <w:sz w:val="24"/>
                <w:szCs w:val="24"/>
              </w:rPr>
            </w:pPr>
            <w:ins w:id="743" w:author="charan" w:date="2014-04-05T11:59:00Z">
              <w:r>
                <w:rPr>
                  <w:rFonts w:asciiTheme="minorHAnsi" w:hAnsiTheme="minorHAnsi" w:cs="CMR10"/>
                  <w:sz w:val="24"/>
                  <w:szCs w:val="24"/>
                </w:rPr>
                <w:t>In Progress</w:t>
              </w:r>
            </w:ins>
          </w:p>
        </w:tc>
      </w:tr>
      <w:tr w:rsidR="00E422BF" w:rsidRPr="00A93110" w:rsidTr="00A93110">
        <w:trPr>
          <w:ins w:id="744" w:author="charan" w:date="2014-04-05T11:50:00Z"/>
        </w:trPr>
        <w:tc>
          <w:tcPr>
            <w:tcW w:w="2448" w:type="dxa"/>
          </w:tcPr>
          <w:p w:rsidR="00E422BF" w:rsidRPr="00F80775" w:rsidRDefault="00E422BF" w:rsidP="00A93110">
            <w:pPr>
              <w:pStyle w:val="DefaultStyle"/>
              <w:rPr>
                <w:ins w:id="745" w:author="charan" w:date="2014-04-05T11:50:00Z"/>
                <w:rFonts w:asciiTheme="minorHAnsi" w:hAnsiTheme="minorHAnsi" w:cs="CMR10"/>
                <w:sz w:val="24"/>
                <w:szCs w:val="24"/>
              </w:rPr>
            </w:pPr>
            <w:ins w:id="746" w:author="charan" w:date="2014-04-05T11:50:00Z">
              <w:r w:rsidRPr="00F80775">
                <w:rPr>
                  <w:rFonts w:asciiTheme="minorHAnsi" w:hAnsiTheme="minorHAnsi" w:cs="CMR10"/>
                  <w:sz w:val="24"/>
                  <w:szCs w:val="24"/>
                </w:rPr>
                <w:t xml:space="preserve">Joshi </w:t>
              </w:r>
              <w:proofErr w:type="spellStart"/>
              <w:r w:rsidRPr="00F80775">
                <w:rPr>
                  <w:rFonts w:asciiTheme="minorHAnsi" w:hAnsiTheme="minorHAnsi" w:cs="CMR10"/>
                  <w:sz w:val="24"/>
                  <w:szCs w:val="24"/>
                </w:rPr>
                <w:t>Dnyanesh</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Madhav</w:t>
              </w:r>
              <w:proofErr w:type="spellEnd"/>
            </w:ins>
          </w:p>
        </w:tc>
        <w:tc>
          <w:tcPr>
            <w:tcW w:w="3308" w:type="dxa"/>
          </w:tcPr>
          <w:p w:rsidR="00E422BF" w:rsidRPr="00F80775" w:rsidRDefault="00E422BF" w:rsidP="00A93110">
            <w:pPr>
              <w:pStyle w:val="DefaultStyle"/>
              <w:rPr>
                <w:ins w:id="747" w:author="charan" w:date="2014-04-05T11:50:00Z"/>
                <w:rFonts w:asciiTheme="minorHAnsi" w:hAnsiTheme="minorHAnsi" w:cs="CMR10"/>
                <w:sz w:val="24"/>
                <w:szCs w:val="24"/>
              </w:rPr>
            </w:pPr>
            <w:proofErr w:type="spellStart"/>
            <w:ins w:id="748" w:author="charan" w:date="2014-04-05T11:52:00Z">
              <w:r w:rsidRPr="00A93110">
                <w:rPr>
                  <w:rFonts w:asciiTheme="minorHAnsi" w:eastAsia="Times New Roman" w:hAnsiTheme="minorHAnsi" w:cs="Times New Roman"/>
                  <w:sz w:val="24"/>
                  <w:szCs w:val="24"/>
                </w:rPr>
                <w:t>Majestic,Santinagar</w:t>
              </w:r>
            </w:ins>
            <w:proofErr w:type="spellEnd"/>
          </w:p>
        </w:tc>
        <w:tc>
          <w:tcPr>
            <w:tcW w:w="1153" w:type="dxa"/>
          </w:tcPr>
          <w:p w:rsidR="00E422BF" w:rsidRPr="00F80775" w:rsidRDefault="003565C8" w:rsidP="00A93110">
            <w:pPr>
              <w:pStyle w:val="DefaultStyle"/>
              <w:rPr>
                <w:ins w:id="749" w:author="charan" w:date="2014-04-05T11:50:00Z"/>
                <w:rFonts w:asciiTheme="minorHAnsi" w:hAnsiTheme="minorHAnsi" w:cs="CMR10"/>
                <w:sz w:val="24"/>
                <w:szCs w:val="24"/>
              </w:rPr>
            </w:pPr>
            <w:ins w:id="750" w:author="charan" w:date="2014-04-05T11:59:00Z">
              <w:r>
                <w:rPr>
                  <w:rFonts w:asciiTheme="minorHAnsi" w:hAnsiTheme="minorHAnsi" w:cs="CMR10"/>
                  <w:sz w:val="24"/>
                  <w:szCs w:val="24"/>
                </w:rPr>
                <w:t>6</w:t>
              </w:r>
            </w:ins>
          </w:p>
        </w:tc>
        <w:tc>
          <w:tcPr>
            <w:tcW w:w="1569" w:type="dxa"/>
          </w:tcPr>
          <w:p w:rsidR="00E422BF" w:rsidRPr="00F80775" w:rsidRDefault="003565C8" w:rsidP="00A93110">
            <w:pPr>
              <w:pStyle w:val="DefaultStyle"/>
              <w:rPr>
                <w:ins w:id="751" w:author="charan" w:date="2014-04-05T11:50:00Z"/>
                <w:rFonts w:asciiTheme="minorHAnsi" w:hAnsiTheme="minorHAnsi" w:cs="CMR10"/>
                <w:sz w:val="24"/>
                <w:szCs w:val="24"/>
              </w:rPr>
            </w:pPr>
            <w:ins w:id="752" w:author="charan" w:date="2014-04-05T11:59:00Z">
              <w:r>
                <w:rPr>
                  <w:rFonts w:asciiTheme="minorHAnsi" w:hAnsiTheme="minorHAnsi" w:cs="CMR10"/>
                  <w:sz w:val="24"/>
                  <w:szCs w:val="24"/>
                </w:rPr>
                <w:t>In Progress</w:t>
              </w:r>
            </w:ins>
          </w:p>
        </w:tc>
      </w:tr>
      <w:tr w:rsidR="00E422BF" w:rsidRPr="00A93110" w:rsidTr="00A93110">
        <w:trPr>
          <w:ins w:id="753" w:author="charan" w:date="2014-04-05T11:50:00Z"/>
        </w:trPr>
        <w:tc>
          <w:tcPr>
            <w:tcW w:w="2448" w:type="dxa"/>
          </w:tcPr>
          <w:p w:rsidR="00E422BF" w:rsidRPr="00F80775" w:rsidRDefault="00E422BF" w:rsidP="00A93110">
            <w:pPr>
              <w:pStyle w:val="DefaultStyle"/>
              <w:rPr>
                <w:ins w:id="754" w:author="charan" w:date="2014-04-05T11:50:00Z"/>
                <w:rFonts w:asciiTheme="minorHAnsi" w:hAnsiTheme="minorHAnsi" w:cs="CMR10"/>
                <w:sz w:val="24"/>
                <w:szCs w:val="24"/>
              </w:rPr>
            </w:pPr>
            <w:proofErr w:type="spellStart"/>
            <w:ins w:id="755" w:author="charan" w:date="2014-04-05T11:50:00Z">
              <w:r w:rsidRPr="00F80775">
                <w:rPr>
                  <w:rFonts w:asciiTheme="minorHAnsi" w:hAnsiTheme="minorHAnsi" w:cs="CMR10"/>
                  <w:sz w:val="24"/>
                  <w:szCs w:val="24"/>
                </w:rPr>
                <w:t>Balmukund</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Agarwal</w:t>
              </w:r>
              <w:proofErr w:type="spellEnd"/>
            </w:ins>
          </w:p>
        </w:tc>
        <w:tc>
          <w:tcPr>
            <w:tcW w:w="3308" w:type="dxa"/>
          </w:tcPr>
          <w:p w:rsidR="00E422BF" w:rsidRPr="00F80775" w:rsidRDefault="00E422BF" w:rsidP="00A93110">
            <w:pPr>
              <w:pStyle w:val="DefaultStyle"/>
              <w:rPr>
                <w:ins w:id="756" w:author="charan" w:date="2014-04-05T11:50:00Z"/>
                <w:rFonts w:asciiTheme="minorHAnsi" w:hAnsiTheme="minorHAnsi" w:cs="CMR10"/>
                <w:sz w:val="24"/>
                <w:szCs w:val="24"/>
              </w:rPr>
            </w:pPr>
            <w:proofErr w:type="spellStart"/>
            <w:ins w:id="757" w:author="charan" w:date="2014-04-05T11:52:00Z">
              <w:r w:rsidRPr="00A93110">
                <w:rPr>
                  <w:rFonts w:asciiTheme="minorHAnsi" w:eastAsia="Times New Roman" w:hAnsiTheme="minorHAnsi" w:cs="Times New Roman"/>
                  <w:sz w:val="24"/>
                  <w:szCs w:val="24"/>
                </w:rPr>
                <w:t>SilkBoard,BTM</w:t>
              </w:r>
              <w:proofErr w:type="spellEnd"/>
              <w:r w:rsidRPr="00A93110">
                <w:rPr>
                  <w:rFonts w:asciiTheme="minorHAnsi" w:eastAsia="Times New Roman" w:hAnsiTheme="minorHAnsi" w:cs="Times New Roman"/>
                  <w:sz w:val="24"/>
                  <w:szCs w:val="24"/>
                </w:rPr>
                <w:t xml:space="preserve"> Layout/</w:t>
              </w:r>
              <w:proofErr w:type="spellStart"/>
              <w:r w:rsidRPr="00A93110">
                <w:rPr>
                  <w:rFonts w:asciiTheme="minorHAnsi" w:eastAsia="Times New Roman" w:hAnsiTheme="minorHAnsi" w:cs="Times New Roman"/>
                  <w:sz w:val="24"/>
                  <w:szCs w:val="24"/>
                </w:rPr>
                <w:t>Jayanagara</w:t>
              </w:r>
            </w:ins>
            <w:proofErr w:type="spellEnd"/>
          </w:p>
        </w:tc>
        <w:tc>
          <w:tcPr>
            <w:tcW w:w="1153" w:type="dxa"/>
          </w:tcPr>
          <w:p w:rsidR="00E422BF" w:rsidRPr="00F80775" w:rsidRDefault="003565C8" w:rsidP="00A93110">
            <w:pPr>
              <w:pStyle w:val="DefaultStyle"/>
              <w:rPr>
                <w:ins w:id="758" w:author="charan" w:date="2014-04-05T11:50:00Z"/>
                <w:rFonts w:asciiTheme="minorHAnsi" w:hAnsiTheme="minorHAnsi" w:cs="CMR10"/>
                <w:sz w:val="24"/>
                <w:szCs w:val="24"/>
              </w:rPr>
            </w:pPr>
            <w:ins w:id="759" w:author="charan" w:date="2014-04-05T12:00:00Z">
              <w:r>
                <w:rPr>
                  <w:rFonts w:asciiTheme="minorHAnsi" w:hAnsiTheme="minorHAnsi" w:cs="CMR10"/>
                  <w:sz w:val="24"/>
                  <w:szCs w:val="24"/>
                </w:rPr>
                <w:t>6</w:t>
              </w:r>
            </w:ins>
          </w:p>
        </w:tc>
        <w:tc>
          <w:tcPr>
            <w:tcW w:w="1569" w:type="dxa"/>
          </w:tcPr>
          <w:p w:rsidR="00E422BF" w:rsidRPr="00F80775" w:rsidRDefault="003565C8" w:rsidP="00A93110">
            <w:pPr>
              <w:pStyle w:val="DefaultStyle"/>
              <w:rPr>
                <w:ins w:id="760" w:author="charan" w:date="2014-04-05T11:50:00Z"/>
                <w:rFonts w:asciiTheme="minorHAnsi" w:hAnsiTheme="minorHAnsi" w:cs="CMR10"/>
                <w:sz w:val="24"/>
                <w:szCs w:val="24"/>
              </w:rPr>
            </w:pPr>
            <w:ins w:id="761" w:author="charan" w:date="2014-04-05T11:59:00Z">
              <w:r>
                <w:rPr>
                  <w:rFonts w:asciiTheme="minorHAnsi" w:hAnsiTheme="minorHAnsi" w:cs="CMR10"/>
                  <w:sz w:val="24"/>
                  <w:szCs w:val="24"/>
                </w:rPr>
                <w:t>In Progress</w:t>
              </w:r>
            </w:ins>
          </w:p>
        </w:tc>
      </w:tr>
    </w:tbl>
    <w:p w:rsidR="00E422BF" w:rsidRDefault="00E422BF">
      <w:pPr>
        <w:pStyle w:val="DefaultStyle"/>
        <w:rPr>
          <w:ins w:id="762" w:author="charan" w:date="2014-04-05T11:50:00Z"/>
          <w:rFonts w:asciiTheme="minorHAnsi" w:hAnsiTheme="minorHAnsi"/>
          <w:b/>
          <w:color w:val="000000"/>
          <w:sz w:val="24"/>
          <w:szCs w:val="24"/>
        </w:rPr>
      </w:pPr>
    </w:p>
    <w:p w:rsidR="008C5D39" w:rsidRPr="00E422BF" w:rsidDel="003565C8" w:rsidRDefault="00B44C92">
      <w:pPr>
        <w:pStyle w:val="DefaultStyle"/>
        <w:rPr>
          <w:del w:id="763" w:author="charan" w:date="2014-04-05T11:59:00Z"/>
          <w:rFonts w:asciiTheme="minorHAnsi" w:hAnsiTheme="minorHAnsi"/>
          <w:sz w:val="24"/>
          <w:szCs w:val="24"/>
          <w:rPrChange w:id="764" w:author="charan" w:date="2014-04-05T11:48:00Z">
            <w:rPr>
              <w:del w:id="765" w:author="charan" w:date="2014-04-05T11:59:00Z"/>
            </w:rPr>
          </w:rPrChange>
        </w:rPr>
      </w:pPr>
      <w:del w:id="766" w:author="charan" w:date="2014-04-05T11:59:00Z">
        <w:r w:rsidRPr="00E422BF" w:rsidDel="003565C8">
          <w:rPr>
            <w:rFonts w:asciiTheme="minorHAnsi" w:hAnsiTheme="minorHAnsi"/>
            <w:b/>
            <w:color w:val="000000"/>
            <w:sz w:val="24"/>
            <w:szCs w:val="24"/>
            <w:rPrChange w:id="767" w:author="charan" w:date="2014-04-05T11:48:00Z">
              <w:rPr>
                <w:b/>
                <w:color w:val="000000"/>
                <w:sz w:val="20"/>
                <w:szCs w:val="20"/>
              </w:rPr>
            </w:rPrChange>
          </w:rPr>
          <w:delText xml:space="preserve">Soumi Das:  </w:delText>
        </w:r>
        <w:r w:rsidRPr="00E422BF" w:rsidDel="003565C8">
          <w:rPr>
            <w:rFonts w:asciiTheme="minorHAnsi" w:hAnsiTheme="minorHAnsi"/>
            <w:color w:val="000000"/>
            <w:sz w:val="24"/>
            <w:szCs w:val="24"/>
            <w:rPrChange w:id="768" w:author="charan" w:date="2014-04-05T11:48:00Z">
              <w:rPr>
                <w:color w:val="000000"/>
                <w:sz w:val="20"/>
                <w:szCs w:val="20"/>
              </w:rPr>
            </w:rPrChange>
          </w:rPr>
          <w:delText xml:space="preserve">soumit went </w:delText>
        </w:r>
        <w:r w:rsidRPr="00E422BF" w:rsidDel="003565C8">
          <w:rPr>
            <w:rFonts w:asciiTheme="minorHAnsi" w:eastAsia="Times New Roman" w:hAnsiTheme="minorHAnsi" w:cs="Times New Roman"/>
            <w:sz w:val="24"/>
            <w:szCs w:val="24"/>
            <w:rPrChange w:id="769" w:author="charan" w:date="2014-04-05T11:48:00Z">
              <w:rPr>
                <w:rFonts w:eastAsia="Times New Roman" w:cs="Times New Roman"/>
                <w:sz w:val="20"/>
                <w:szCs w:val="20"/>
              </w:rPr>
            </w:rPrChange>
          </w:rPr>
          <w:delText>SilkBoard,BTM Layout/Jayanagara</w:delText>
        </w:r>
        <w:r w:rsidRPr="00E422BF" w:rsidDel="003565C8">
          <w:rPr>
            <w:rFonts w:asciiTheme="minorHAnsi" w:hAnsiTheme="minorHAnsi"/>
            <w:color w:val="000000"/>
            <w:sz w:val="24"/>
            <w:szCs w:val="24"/>
            <w:rPrChange w:id="770" w:author="charan" w:date="2014-04-05T11:48:00Z">
              <w:rPr>
                <w:color w:val="000000"/>
                <w:sz w:val="20"/>
                <w:szCs w:val="20"/>
              </w:rPr>
            </w:rPrChange>
          </w:rPr>
          <w:delText xml:space="preserve"> for survey.</w:delText>
        </w:r>
      </w:del>
    </w:p>
    <w:p w:rsidR="008C5D39" w:rsidRPr="00E422BF" w:rsidDel="003565C8" w:rsidRDefault="00B44C92">
      <w:pPr>
        <w:pStyle w:val="DefaultStyle"/>
        <w:rPr>
          <w:del w:id="771" w:author="charan" w:date="2014-04-05T11:59:00Z"/>
          <w:rFonts w:asciiTheme="minorHAnsi" w:hAnsiTheme="minorHAnsi"/>
          <w:sz w:val="24"/>
          <w:szCs w:val="24"/>
          <w:rPrChange w:id="772" w:author="charan" w:date="2014-04-05T11:48:00Z">
            <w:rPr>
              <w:del w:id="773" w:author="charan" w:date="2014-04-05T11:59:00Z"/>
            </w:rPr>
          </w:rPrChange>
        </w:rPr>
      </w:pPr>
      <w:del w:id="774" w:author="charan" w:date="2014-04-05T11:59:00Z">
        <w:r w:rsidRPr="00E422BF" w:rsidDel="003565C8">
          <w:rPr>
            <w:rFonts w:asciiTheme="minorHAnsi" w:hAnsiTheme="minorHAnsi"/>
            <w:b/>
            <w:color w:val="000000"/>
            <w:sz w:val="24"/>
            <w:szCs w:val="24"/>
            <w:shd w:val="clear" w:color="auto" w:fill="FFFFFF"/>
            <w:rPrChange w:id="775" w:author="charan" w:date="2014-04-05T11:48:00Z">
              <w:rPr>
                <w:b/>
                <w:color w:val="000000"/>
                <w:sz w:val="20"/>
                <w:szCs w:val="20"/>
                <w:shd w:val="clear" w:color="auto" w:fill="FFFFFF"/>
              </w:rPr>
            </w:rPrChange>
          </w:rPr>
          <w:delText>Charan Shetty</w:delText>
        </w:r>
        <w:r w:rsidRPr="00E422BF" w:rsidDel="003565C8">
          <w:rPr>
            <w:rStyle w:val="apple-converted-space"/>
            <w:rFonts w:asciiTheme="minorHAnsi" w:hAnsiTheme="minorHAnsi"/>
            <w:b/>
            <w:color w:val="000000"/>
            <w:sz w:val="24"/>
            <w:szCs w:val="24"/>
            <w:shd w:val="clear" w:color="auto" w:fill="FFFFFF"/>
            <w:rPrChange w:id="776" w:author="charan" w:date="2014-04-05T11:48:00Z">
              <w:rPr>
                <w:rStyle w:val="apple-converted-space"/>
                <w:b/>
                <w:color w:val="000000"/>
                <w:sz w:val="20"/>
                <w:szCs w:val="20"/>
                <w:shd w:val="clear" w:color="auto" w:fill="FFFFFF"/>
              </w:rPr>
            </w:rPrChange>
          </w:rPr>
          <w:delText xml:space="preserve"> : </w:delText>
        </w:r>
        <w:r w:rsidRPr="00E422BF" w:rsidDel="003565C8">
          <w:rPr>
            <w:rStyle w:val="apple-converted-space"/>
            <w:rFonts w:asciiTheme="minorHAnsi" w:hAnsiTheme="minorHAnsi"/>
            <w:color w:val="000000"/>
            <w:sz w:val="24"/>
            <w:szCs w:val="24"/>
            <w:shd w:val="clear" w:color="auto" w:fill="FFFFFF"/>
            <w:rPrChange w:id="777" w:author="charan" w:date="2014-04-05T11:48:00Z">
              <w:rPr>
                <w:rStyle w:val="apple-converted-space"/>
                <w:color w:val="000000"/>
                <w:sz w:val="20"/>
                <w:szCs w:val="20"/>
                <w:shd w:val="clear" w:color="auto" w:fill="FFFFFF"/>
              </w:rPr>
            </w:rPrChange>
          </w:rPr>
          <w:delText xml:space="preserve">charan went </w:delText>
        </w:r>
        <w:r w:rsidRPr="00E422BF" w:rsidDel="003565C8">
          <w:rPr>
            <w:rFonts w:asciiTheme="minorHAnsi" w:eastAsia="Times New Roman" w:hAnsiTheme="minorHAnsi" w:cs="Times New Roman"/>
            <w:sz w:val="24"/>
            <w:szCs w:val="24"/>
            <w:rPrChange w:id="778" w:author="charan" w:date="2014-04-05T11:48:00Z">
              <w:rPr>
                <w:rFonts w:eastAsia="Times New Roman" w:cs="Times New Roman"/>
                <w:sz w:val="20"/>
                <w:szCs w:val="20"/>
              </w:rPr>
            </w:rPrChange>
          </w:rPr>
          <w:delText>Majestic,Santinagar.</w:delText>
        </w:r>
        <w:r w:rsidRPr="00E422BF" w:rsidDel="003565C8">
          <w:rPr>
            <w:rStyle w:val="apple-converted-space"/>
            <w:rFonts w:asciiTheme="minorHAnsi" w:hAnsiTheme="minorHAnsi"/>
            <w:color w:val="000000"/>
            <w:sz w:val="24"/>
            <w:szCs w:val="24"/>
            <w:shd w:val="clear" w:color="auto" w:fill="FFFFFF"/>
            <w:rPrChange w:id="779" w:author="charan" w:date="2014-04-05T11:48:00Z">
              <w:rPr>
                <w:rStyle w:val="apple-converted-space"/>
                <w:color w:val="000000"/>
                <w:sz w:val="20"/>
                <w:szCs w:val="20"/>
                <w:shd w:val="clear" w:color="auto" w:fill="FFFFFF"/>
              </w:rPr>
            </w:rPrChange>
          </w:rPr>
          <w:delText xml:space="preserve"> for survey.</w:delText>
        </w:r>
      </w:del>
    </w:p>
    <w:p w:rsidR="008C5D39" w:rsidRPr="00E422BF" w:rsidDel="003565C8" w:rsidRDefault="00B44C92">
      <w:pPr>
        <w:pStyle w:val="DefaultStyle"/>
        <w:shd w:val="clear" w:color="auto" w:fill="FFFFFF"/>
        <w:spacing w:after="115" w:line="100" w:lineRule="atLeast"/>
        <w:rPr>
          <w:del w:id="780" w:author="charan" w:date="2014-04-05T11:59:00Z"/>
          <w:rFonts w:asciiTheme="minorHAnsi" w:hAnsiTheme="minorHAnsi"/>
          <w:sz w:val="24"/>
          <w:szCs w:val="24"/>
          <w:rPrChange w:id="781" w:author="charan" w:date="2014-04-05T11:48:00Z">
            <w:rPr>
              <w:del w:id="782" w:author="charan" w:date="2014-04-05T11:59:00Z"/>
            </w:rPr>
          </w:rPrChange>
        </w:rPr>
      </w:pPr>
      <w:del w:id="783" w:author="charan" w:date="2014-04-05T11:59:00Z">
        <w:r w:rsidRPr="00E422BF" w:rsidDel="003565C8">
          <w:rPr>
            <w:rFonts w:asciiTheme="minorHAnsi" w:hAnsiTheme="minorHAnsi" w:cs="Segoe UI"/>
            <w:b/>
            <w:color w:val="333333"/>
            <w:sz w:val="24"/>
            <w:szCs w:val="24"/>
            <w:shd w:val="clear" w:color="auto" w:fill="FFFFFF"/>
            <w:rPrChange w:id="784" w:author="charan" w:date="2014-04-05T11:48:00Z">
              <w:rPr>
                <w:rFonts w:cs="Segoe UI"/>
                <w:b/>
                <w:color w:val="333333"/>
                <w:sz w:val="20"/>
                <w:szCs w:val="20"/>
                <w:shd w:val="clear" w:color="auto" w:fill="FFFFFF"/>
              </w:rPr>
            </w:rPrChange>
          </w:rPr>
          <w:delText>Joshi Dnyanesh Madhav</w:delText>
        </w:r>
        <w:r w:rsidRPr="00E422BF" w:rsidDel="003565C8">
          <w:rPr>
            <w:rStyle w:val="apple-converted-space"/>
            <w:rFonts w:asciiTheme="minorHAnsi" w:hAnsiTheme="minorHAnsi" w:cs="Segoe UI"/>
            <w:b/>
            <w:color w:val="333333"/>
            <w:sz w:val="24"/>
            <w:szCs w:val="24"/>
            <w:shd w:val="clear" w:color="auto" w:fill="FFFFFF"/>
            <w:rPrChange w:id="785" w:author="charan" w:date="2014-04-05T11:48:00Z">
              <w:rPr>
                <w:rStyle w:val="apple-converted-space"/>
                <w:rFonts w:cs="Segoe UI"/>
                <w:b/>
                <w:color w:val="333333"/>
                <w:sz w:val="20"/>
                <w:szCs w:val="20"/>
                <w:shd w:val="clear" w:color="auto" w:fill="FFFFFF"/>
              </w:rPr>
            </w:rPrChange>
          </w:rPr>
          <w:delText xml:space="preserve">:  </w:delText>
        </w:r>
        <w:r w:rsidRPr="00E422BF" w:rsidDel="003565C8">
          <w:rPr>
            <w:rStyle w:val="apple-converted-space"/>
            <w:rFonts w:asciiTheme="minorHAnsi" w:hAnsiTheme="minorHAnsi"/>
            <w:color w:val="000000"/>
            <w:sz w:val="24"/>
            <w:szCs w:val="24"/>
            <w:shd w:val="clear" w:color="auto" w:fill="FFFFFF"/>
            <w:rPrChange w:id="786" w:author="charan" w:date="2014-04-05T11:48:00Z">
              <w:rPr>
                <w:rStyle w:val="apple-converted-space"/>
                <w:color w:val="000000"/>
                <w:sz w:val="20"/>
                <w:szCs w:val="20"/>
                <w:shd w:val="clear" w:color="auto" w:fill="FFFFFF"/>
              </w:rPr>
            </w:rPrChange>
          </w:rPr>
          <w:delText xml:space="preserve">Dnyanesh went </w:delText>
        </w:r>
        <w:r w:rsidRPr="00E422BF" w:rsidDel="003565C8">
          <w:rPr>
            <w:rFonts w:asciiTheme="minorHAnsi" w:eastAsia="Times New Roman" w:hAnsiTheme="minorHAnsi" w:cs="Times New Roman"/>
            <w:sz w:val="24"/>
            <w:szCs w:val="24"/>
            <w:rPrChange w:id="787" w:author="charan" w:date="2014-04-05T11:48:00Z">
              <w:rPr>
                <w:rFonts w:eastAsia="Times New Roman" w:cs="Times New Roman"/>
                <w:sz w:val="20"/>
                <w:szCs w:val="20"/>
              </w:rPr>
            </w:rPrChange>
          </w:rPr>
          <w:delText>Majestic,Santinagar.</w:delText>
        </w:r>
        <w:r w:rsidRPr="00E422BF" w:rsidDel="003565C8">
          <w:rPr>
            <w:rStyle w:val="apple-converted-space"/>
            <w:rFonts w:asciiTheme="minorHAnsi" w:hAnsiTheme="minorHAnsi"/>
            <w:color w:val="000000"/>
            <w:sz w:val="24"/>
            <w:szCs w:val="24"/>
            <w:shd w:val="clear" w:color="auto" w:fill="FFFFFF"/>
            <w:rPrChange w:id="788" w:author="charan" w:date="2014-04-05T11:48:00Z">
              <w:rPr>
                <w:rStyle w:val="apple-converted-space"/>
                <w:color w:val="000000"/>
                <w:sz w:val="20"/>
                <w:szCs w:val="20"/>
                <w:shd w:val="clear" w:color="auto" w:fill="FFFFFF"/>
              </w:rPr>
            </w:rPrChange>
          </w:rPr>
          <w:delText xml:space="preserve"> for survey.</w:delText>
        </w:r>
      </w:del>
    </w:p>
    <w:p w:rsidR="008C5D39" w:rsidRPr="00E422BF" w:rsidDel="003565C8" w:rsidRDefault="00B44C92">
      <w:pPr>
        <w:pStyle w:val="DefaultStyle"/>
        <w:shd w:val="clear" w:color="auto" w:fill="FFFFFF"/>
        <w:spacing w:after="115" w:line="100" w:lineRule="atLeast"/>
        <w:rPr>
          <w:del w:id="789" w:author="charan" w:date="2014-04-05T11:59:00Z"/>
          <w:rFonts w:asciiTheme="minorHAnsi" w:hAnsiTheme="minorHAnsi"/>
          <w:sz w:val="24"/>
          <w:szCs w:val="24"/>
          <w:rPrChange w:id="790" w:author="charan" w:date="2014-04-05T11:48:00Z">
            <w:rPr>
              <w:del w:id="791" w:author="charan" w:date="2014-04-05T11:59:00Z"/>
            </w:rPr>
          </w:rPrChange>
        </w:rPr>
      </w:pPr>
      <w:del w:id="792" w:author="charan" w:date="2014-04-05T11:59:00Z">
        <w:r w:rsidRPr="00E422BF" w:rsidDel="003565C8">
          <w:rPr>
            <w:rFonts w:asciiTheme="minorHAnsi" w:hAnsiTheme="minorHAnsi"/>
            <w:b/>
            <w:color w:val="000000"/>
            <w:sz w:val="24"/>
            <w:szCs w:val="24"/>
            <w:shd w:val="clear" w:color="auto" w:fill="FFFFFF"/>
            <w:rPrChange w:id="793" w:author="charan" w:date="2014-04-05T11:48:00Z">
              <w:rPr>
                <w:b/>
                <w:color w:val="000000"/>
                <w:sz w:val="20"/>
                <w:szCs w:val="20"/>
                <w:shd w:val="clear" w:color="auto" w:fill="FFFFFF"/>
              </w:rPr>
            </w:rPrChange>
          </w:rPr>
          <w:delText xml:space="preserve">Balmukund Agrawal:   </w:delText>
        </w:r>
        <w:r w:rsidRPr="00E422BF" w:rsidDel="003565C8">
          <w:rPr>
            <w:rStyle w:val="apple-converted-space"/>
            <w:rFonts w:asciiTheme="minorHAnsi" w:hAnsiTheme="minorHAnsi"/>
            <w:color w:val="000000"/>
            <w:sz w:val="24"/>
            <w:szCs w:val="24"/>
            <w:shd w:val="clear" w:color="auto" w:fill="FFFFFF"/>
            <w:rPrChange w:id="794" w:author="charan" w:date="2014-04-05T11:48:00Z">
              <w:rPr>
                <w:rStyle w:val="apple-converted-space"/>
                <w:color w:val="000000"/>
                <w:sz w:val="20"/>
                <w:szCs w:val="20"/>
                <w:shd w:val="clear" w:color="auto" w:fill="FFFFFF"/>
              </w:rPr>
            </w:rPrChange>
          </w:rPr>
          <w:delText xml:space="preserve">Balmukund went </w:delText>
        </w:r>
        <w:r w:rsidRPr="00E422BF" w:rsidDel="003565C8">
          <w:rPr>
            <w:rFonts w:asciiTheme="minorHAnsi" w:eastAsia="Times New Roman" w:hAnsiTheme="minorHAnsi" w:cs="Times New Roman"/>
            <w:sz w:val="24"/>
            <w:szCs w:val="24"/>
            <w:rPrChange w:id="795" w:author="charan" w:date="2014-04-05T11:48:00Z">
              <w:rPr>
                <w:rFonts w:eastAsia="Times New Roman" w:cs="Times New Roman"/>
                <w:sz w:val="20"/>
                <w:szCs w:val="20"/>
              </w:rPr>
            </w:rPrChange>
          </w:rPr>
          <w:delText>SilkBoard,BTM Layout/Jayanagara</w:delText>
        </w:r>
        <w:r w:rsidRPr="00E422BF" w:rsidDel="003565C8">
          <w:rPr>
            <w:rStyle w:val="apple-converted-space"/>
            <w:rFonts w:asciiTheme="minorHAnsi" w:hAnsiTheme="minorHAnsi"/>
            <w:color w:val="000000"/>
            <w:sz w:val="24"/>
            <w:szCs w:val="24"/>
            <w:shd w:val="clear" w:color="auto" w:fill="FFFFFF"/>
            <w:rPrChange w:id="796" w:author="charan" w:date="2014-04-05T11:48:00Z">
              <w:rPr>
                <w:rStyle w:val="apple-converted-space"/>
                <w:color w:val="000000"/>
                <w:sz w:val="20"/>
                <w:szCs w:val="20"/>
                <w:shd w:val="clear" w:color="auto" w:fill="FFFFFF"/>
              </w:rPr>
            </w:rPrChange>
          </w:rPr>
          <w:delText xml:space="preserve"> for survey.</w:delText>
        </w:r>
      </w:del>
    </w:p>
    <w:p w:rsidR="008C5D39" w:rsidRPr="00E422BF" w:rsidDel="003565C8" w:rsidRDefault="008C5D39">
      <w:pPr>
        <w:pStyle w:val="DefaultStyle"/>
        <w:shd w:val="clear" w:color="auto" w:fill="FFFFFF"/>
        <w:spacing w:after="115" w:line="100" w:lineRule="atLeast"/>
        <w:rPr>
          <w:del w:id="797" w:author="charan" w:date="2014-04-05T12:00:00Z"/>
          <w:rFonts w:asciiTheme="minorHAnsi" w:hAnsiTheme="minorHAnsi"/>
          <w:sz w:val="24"/>
          <w:szCs w:val="24"/>
          <w:rPrChange w:id="798" w:author="charan" w:date="2014-04-05T11:48:00Z">
            <w:rPr>
              <w:del w:id="799" w:author="charan" w:date="2014-04-05T12:00:00Z"/>
            </w:rPr>
          </w:rPrChange>
        </w:rPr>
      </w:pPr>
    </w:p>
    <w:p w:rsidR="008C5D39" w:rsidRPr="00E422BF" w:rsidDel="003565C8" w:rsidRDefault="00B44C92">
      <w:pPr>
        <w:pStyle w:val="DefaultStyle"/>
        <w:shd w:val="clear" w:color="auto" w:fill="FFFFFF"/>
        <w:spacing w:after="115" w:line="100" w:lineRule="atLeast"/>
        <w:rPr>
          <w:del w:id="800" w:author="charan" w:date="2014-04-05T12:00:00Z"/>
          <w:rFonts w:asciiTheme="minorHAnsi" w:hAnsiTheme="minorHAnsi"/>
          <w:sz w:val="24"/>
          <w:szCs w:val="24"/>
          <w:rPrChange w:id="801" w:author="charan" w:date="2014-04-05T11:48:00Z">
            <w:rPr>
              <w:del w:id="802" w:author="charan" w:date="2014-04-05T12:00:00Z"/>
            </w:rPr>
          </w:rPrChange>
        </w:rPr>
      </w:pPr>
      <w:del w:id="803" w:author="charan" w:date="2014-04-05T12:00:00Z">
        <w:r w:rsidRPr="00E422BF" w:rsidDel="003565C8">
          <w:rPr>
            <w:rFonts w:asciiTheme="minorHAnsi" w:hAnsiTheme="minorHAnsi"/>
            <w:sz w:val="24"/>
            <w:szCs w:val="24"/>
            <w:rPrChange w:id="804" w:author="charan" w:date="2014-04-05T11:48:00Z">
              <w:rPr>
                <w:sz w:val="24"/>
                <w:szCs w:val="24"/>
              </w:rPr>
            </w:rPrChange>
          </w:rPr>
          <w:delText xml:space="preserve">2. </w:delText>
        </w:r>
        <w:r w:rsidRPr="00E422BF" w:rsidDel="003565C8">
          <w:rPr>
            <w:rFonts w:asciiTheme="minorHAnsi" w:hAnsiTheme="minorHAnsi" w:cs="CMR10"/>
            <w:b/>
            <w:sz w:val="24"/>
            <w:szCs w:val="24"/>
            <w:rPrChange w:id="805" w:author="charan" w:date="2014-04-05T11:48:00Z">
              <w:rPr>
                <w:rFonts w:ascii="CMR10" w:hAnsi="CMR10" w:cs="CMR10"/>
                <w:b/>
                <w:sz w:val="24"/>
                <w:szCs w:val="24"/>
              </w:rPr>
            </w:rPrChange>
          </w:rPr>
          <w:delText>Time spent in the project during the week - in hours (member wise).</w:delText>
        </w:r>
      </w:del>
    </w:p>
    <w:p w:rsidR="008C5D39" w:rsidRPr="00E422BF" w:rsidDel="003565C8" w:rsidRDefault="00B44C92">
      <w:pPr>
        <w:pStyle w:val="DefaultStyle"/>
        <w:shd w:val="clear" w:color="auto" w:fill="FFFFFF"/>
        <w:spacing w:after="115" w:line="100" w:lineRule="atLeast"/>
        <w:rPr>
          <w:del w:id="806" w:author="charan" w:date="2014-04-05T12:00:00Z"/>
          <w:rFonts w:asciiTheme="minorHAnsi" w:hAnsiTheme="minorHAnsi"/>
          <w:sz w:val="24"/>
          <w:szCs w:val="24"/>
          <w:rPrChange w:id="807" w:author="charan" w:date="2014-04-05T11:48:00Z">
            <w:rPr>
              <w:del w:id="808" w:author="charan" w:date="2014-04-05T12:00:00Z"/>
            </w:rPr>
          </w:rPrChange>
        </w:rPr>
      </w:pPr>
      <w:del w:id="809" w:author="charan" w:date="2014-04-05T12:00:00Z">
        <w:r w:rsidRPr="00E422BF" w:rsidDel="003565C8">
          <w:rPr>
            <w:rFonts w:asciiTheme="minorHAnsi" w:hAnsiTheme="minorHAnsi" w:cs="CMR10"/>
            <w:b/>
            <w:sz w:val="24"/>
            <w:szCs w:val="24"/>
            <w:rPrChange w:id="810" w:author="charan" w:date="2014-04-05T11:48:00Z">
              <w:rPr>
                <w:rFonts w:cs="CMR10"/>
                <w:b/>
                <w:sz w:val="20"/>
                <w:szCs w:val="20"/>
              </w:rPr>
            </w:rPrChange>
          </w:rPr>
          <w:delText>Soumit Das: 6 hours</w:delText>
        </w:r>
      </w:del>
    </w:p>
    <w:p w:rsidR="008C5D39" w:rsidRPr="00E422BF" w:rsidDel="003565C8" w:rsidRDefault="00B44C92">
      <w:pPr>
        <w:pStyle w:val="DefaultStyle"/>
        <w:shd w:val="clear" w:color="auto" w:fill="FFFFFF"/>
        <w:spacing w:after="115" w:line="100" w:lineRule="atLeast"/>
        <w:rPr>
          <w:del w:id="811" w:author="charan" w:date="2014-04-05T12:00:00Z"/>
          <w:rFonts w:asciiTheme="minorHAnsi" w:hAnsiTheme="minorHAnsi"/>
          <w:sz w:val="24"/>
          <w:szCs w:val="24"/>
          <w:rPrChange w:id="812" w:author="charan" w:date="2014-04-05T11:48:00Z">
            <w:rPr>
              <w:del w:id="813" w:author="charan" w:date="2014-04-05T12:00:00Z"/>
            </w:rPr>
          </w:rPrChange>
        </w:rPr>
      </w:pPr>
      <w:del w:id="814" w:author="charan" w:date="2014-04-05T12:00:00Z">
        <w:r w:rsidRPr="00E422BF" w:rsidDel="003565C8">
          <w:rPr>
            <w:rFonts w:asciiTheme="minorHAnsi" w:hAnsiTheme="minorHAnsi" w:cs="CMR10"/>
            <w:b/>
            <w:sz w:val="24"/>
            <w:szCs w:val="24"/>
            <w:rPrChange w:id="815" w:author="charan" w:date="2014-04-05T11:48:00Z">
              <w:rPr>
                <w:rFonts w:cs="CMR10"/>
                <w:b/>
                <w:sz w:val="20"/>
                <w:szCs w:val="20"/>
              </w:rPr>
            </w:rPrChange>
          </w:rPr>
          <w:delText>Charan Shetty: 6 hours</w:delText>
        </w:r>
      </w:del>
    </w:p>
    <w:p w:rsidR="008C5D39" w:rsidRPr="00E422BF" w:rsidDel="003565C8" w:rsidRDefault="00B44C92">
      <w:pPr>
        <w:pStyle w:val="DefaultStyle"/>
        <w:shd w:val="clear" w:color="auto" w:fill="FFFFFF"/>
        <w:spacing w:after="115" w:line="100" w:lineRule="atLeast"/>
        <w:rPr>
          <w:del w:id="816" w:author="charan" w:date="2014-04-05T12:00:00Z"/>
          <w:rFonts w:asciiTheme="minorHAnsi" w:hAnsiTheme="minorHAnsi"/>
          <w:sz w:val="24"/>
          <w:szCs w:val="24"/>
          <w:rPrChange w:id="817" w:author="charan" w:date="2014-04-05T11:48:00Z">
            <w:rPr>
              <w:del w:id="818" w:author="charan" w:date="2014-04-05T12:00:00Z"/>
            </w:rPr>
          </w:rPrChange>
        </w:rPr>
      </w:pPr>
      <w:del w:id="819" w:author="charan" w:date="2014-04-05T12:00:00Z">
        <w:r w:rsidRPr="00E422BF" w:rsidDel="003565C8">
          <w:rPr>
            <w:rFonts w:asciiTheme="minorHAnsi" w:hAnsiTheme="minorHAnsi" w:cs="CMR10"/>
            <w:b/>
            <w:sz w:val="24"/>
            <w:szCs w:val="24"/>
            <w:rPrChange w:id="820" w:author="charan" w:date="2014-04-05T11:48:00Z">
              <w:rPr>
                <w:rFonts w:cs="CMR10"/>
                <w:b/>
                <w:sz w:val="20"/>
                <w:szCs w:val="20"/>
              </w:rPr>
            </w:rPrChange>
          </w:rPr>
          <w:delText>Joshi Dnyanesh Madhav: 6 hours</w:delText>
        </w:r>
      </w:del>
    </w:p>
    <w:p w:rsidR="008C5D39" w:rsidRPr="00E422BF" w:rsidDel="003565C8" w:rsidRDefault="00B44C92">
      <w:pPr>
        <w:pStyle w:val="DefaultStyle"/>
        <w:shd w:val="clear" w:color="auto" w:fill="FFFFFF"/>
        <w:spacing w:after="115" w:line="100" w:lineRule="atLeast"/>
        <w:rPr>
          <w:del w:id="821" w:author="charan" w:date="2014-04-05T12:00:00Z"/>
          <w:rFonts w:asciiTheme="minorHAnsi" w:hAnsiTheme="minorHAnsi"/>
          <w:sz w:val="24"/>
          <w:szCs w:val="24"/>
          <w:rPrChange w:id="822" w:author="charan" w:date="2014-04-05T11:48:00Z">
            <w:rPr>
              <w:del w:id="823" w:author="charan" w:date="2014-04-05T12:00:00Z"/>
            </w:rPr>
          </w:rPrChange>
        </w:rPr>
      </w:pPr>
      <w:del w:id="824" w:author="charan" w:date="2014-04-05T12:00:00Z">
        <w:r w:rsidRPr="00E422BF" w:rsidDel="003565C8">
          <w:rPr>
            <w:rFonts w:asciiTheme="minorHAnsi" w:hAnsiTheme="minorHAnsi" w:cs="CMR10"/>
            <w:b/>
            <w:sz w:val="24"/>
            <w:szCs w:val="24"/>
            <w:rPrChange w:id="825" w:author="charan" w:date="2014-04-05T11:48:00Z">
              <w:rPr>
                <w:rFonts w:cs="CMR10"/>
                <w:b/>
                <w:sz w:val="20"/>
                <w:szCs w:val="20"/>
              </w:rPr>
            </w:rPrChange>
          </w:rPr>
          <w:delText>Balmukund Agarwal: 6 hours</w:delText>
        </w:r>
      </w:del>
    </w:p>
    <w:p w:rsidR="008C5D39" w:rsidRPr="00E422BF" w:rsidRDefault="008C5D39">
      <w:pPr>
        <w:pStyle w:val="DefaultStyle"/>
        <w:shd w:val="clear" w:color="auto" w:fill="FFFFFF"/>
        <w:spacing w:after="115" w:line="100" w:lineRule="atLeast"/>
        <w:rPr>
          <w:rFonts w:asciiTheme="minorHAnsi" w:hAnsiTheme="minorHAnsi"/>
          <w:sz w:val="24"/>
          <w:szCs w:val="24"/>
          <w:rPrChange w:id="826" w:author="charan" w:date="2014-04-05T11:48:00Z">
            <w:rPr/>
          </w:rPrChange>
        </w:rPr>
      </w:pPr>
    </w:p>
    <w:p w:rsidR="008C5D39" w:rsidRPr="00E422BF" w:rsidRDefault="00B44C92">
      <w:pPr>
        <w:pStyle w:val="DefaultStyle"/>
        <w:rPr>
          <w:rFonts w:asciiTheme="minorHAnsi" w:hAnsiTheme="minorHAnsi"/>
          <w:sz w:val="24"/>
          <w:szCs w:val="24"/>
          <w:rPrChange w:id="827" w:author="charan" w:date="2014-04-05T11:48:00Z">
            <w:rPr/>
          </w:rPrChange>
        </w:rPr>
      </w:pPr>
      <w:r w:rsidRPr="00E422BF">
        <w:rPr>
          <w:rFonts w:asciiTheme="minorHAnsi" w:hAnsiTheme="minorHAnsi"/>
          <w:sz w:val="24"/>
          <w:szCs w:val="24"/>
          <w:rPrChange w:id="828" w:author="charan" w:date="2014-04-05T11:48:00Z">
            <w:rPr>
              <w:sz w:val="24"/>
              <w:szCs w:val="24"/>
            </w:rPr>
          </w:rPrChange>
        </w:rPr>
        <w:t xml:space="preserve">3. </w:t>
      </w:r>
      <w:r w:rsidRPr="00E422BF">
        <w:rPr>
          <w:rFonts w:asciiTheme="minorHAnsi" w:hAnsiTheme="minorHAnsi" w:cs="CMR10"/>
          <w:b/>
          <w:sz w:val="24"/>
          <w:szCs w:val="24"/>
          <w:rPrChange w:id="829" w:author="charan" w:date="2014-04-05T11:48:00Z">
            <w:rPr>
              <w:rFonts w:ascii="CMR10" w:hAnsi="CMR10" w:cs="CMR10"/>
              <w:b/>
              <w:sz w:val="24"/>
              <w:szCs w:val="24"/>
            </w:rPr>
          </w:rPrChange>
        </w:rPr>
        <w:t xml:space="preserve">Plan for next week (member wise):   </w:t>
      </w:r>
      <w:r w:rsidRPr="00E422BF">
        <w:rPr>
          <w:rFonts w:asciiTheme="minorHAnsi" w:hAnsiTheme="minorHAnsi" w:cs="CMR10"/>
          <w:sz w:val="24"/>
          <w:szCs w:val="24"/>
          <w:rPrChange w:id="830" w:author="charan" w:date="2014-04-05T11:48:00Z">
            <w:rPr>
              <w:rFonts w:cs="CMR10"/>
              <w:sz w:val="20"/>
              <w:szCs w:val="20"/>
            </w:rPr>
          </w:rPrChange>
        </w:rPr>
        <w:t xml:space="preserve">After collecting all these data from our survey we will analyze those data. </w:t>
      </w:r>
      <w:proofErr w:type="gramStart"/>
      <w:r w:rsidRPr="00E422BF">
        <w:rPr>
          <w:rFonts w:asciiTheme="minorHAnsi" w:hAnsiTheme="minorHAnsi" w:cs="CMR10"/>
          <w:sz w:val="24"/>
          <w:szCs w:val="24"/>
          <w:rPrChange w:id="831" w:author="charan" w:date="2014-04-05T11:48:00Z">
            <w:rPr>
              <w:rFonts w:cs="CMR10"/>
              <w:sz w:val="20"/>
              <w:szCs w:val="20"/>
            </w:rPr>
          </w:rPrChange>
        </w:rPr>
        <w:t>then  We</w:t>
      </w:r>
      <w:proofErr w:type="gramEnd"/>
      <w:r w:rsidRPr="00E422BF">
        <w:rPr>
          <w:rFonts w:asciiTheme="minorHAnsi" w:hAnsiTheme="minorHAnsi" w:cs="CMR10"/>
          <w:sz w:val="24"/>
          <w:szCs w:val="24"/>
          <w:rPrChange w:id="832" w:author="charan" w:date="2014-04-05T11:48:00Z">
            <w:rPr>
              <w:rFonts w:cs="CMR10"/>
              <w:sz w:val="20"/>
              <w:szCs w:val="20"/>
            </w:rPr>
          </w:rPrChange>
        </w:rPr>
        <w:t xml:space="preserve"> will find out the percentage of people opted for different services and finally conclude from our survey.</w:t>
      </w:r>
    </w:p>
    <w:p w:rsidR="008C5D39" w:rsidRPr="00E422BF" w:rsidRDefault="00B44C92">
      <w:pPr>
        <w:pStyle w:val="DefaultStyle"/>
        <w:rPr>
          <w:rFonts w:asciiTheme="minorHAnsi" w:hAnsiTheme="minorHAnsi"/>
          <w:sz w:val="24"/>
          <w:szCs w:val="24"/>
          <w:rPrChange w:id="833" w:author="charan" w:date="2014-04-05T11:48:00Z">
            <w:rPr/>
          </w:rPrChange>
        </w:rPr>
      </w:pPr>
      <w:r w:rsidRPr="00E422BF">
        <w:rPr>
          <w:rFonts w:asciiTheme="minorHAnsi" w:hAnsiTheme="minorHAnsi"/>
          <w:sz w:val="24"/>
          <w:szCs w:val="24"/>
          <w:rPrChange w:id="834" w:author="charan" w:date="2014-04-05T11:48:00Z">
            <w:rPr>
              <w:sz w:val="24"/>
              <w:szCs w:val="24"/>
            </w:rPr>
          </w:rPrChange>
        </w:rPr>
        <w:t xml:space="preserve">4. </w:t>
      </w:r>
      <w:r w:rsidRPr="00E422BF">
        <w:rPr>
          <w:rFonts w:asciiTheme="minorHAnsi" w:hAnsiTheme="minorHAnsi" w:cs="CMR10"/>
          <w:b/>
          <w:sz w:val="24"/>
          <w:szCs w:val="24"/>
          <w:rPrChange w:id="835" w:author="charan" w:date="2014-04-05T11:48:00Z">
            <w:rPr>
              <w:rFonts w:ascii="CMR10" w:hAnsi="CMR10" w:cs="CMR10"/>
              <w:b/>
              <w:sz w:val="24"/>
              <w:szCs w:val="24"/>
            </w:rPr>
          </w:rPrChange>
        </w:rPr>
        <w:t>Total time spent till now (in hours): 52 hours.</w:t>
      </w:r>
    </w:p>
    <w:p w:rsidR="008C5D39" w:rsidRPr="00E422BF" w:rsidRDefault="00B44C92">
      <w:pPr>
        <w:pStyle w:val="DefaultStyle"/>
        <w:rPr>
          <w:rFonts w:asciiTheme="minorHAnsi" w:hAnsiTheme="minorHAnsi"/>
          <w:sz w:val="24"/>
          <w:szCs w:val="24"/>
          <w:rPrChange w:id="836" w:author="charan" w:date="2014-04-05T11:48:00Z">
            <w:rPr/>
          </w:rPrChange>
        </w:rPr>
      </w:pPr>
      <w:r w:rsidRPr="00E422BF">
        <w:rPr>
          <w:rFonts w:asciiTheme="minorHAnsi" w:hAnsiTheme="minorHAnsi"/>
          <w:sz w:val="24"/>
          <w:szCs w:val="24"/>
          <w:rPrChange w:id="837" w:author="charan" w:date="2014-04-05T11:48:00Z">
            <w:rPr>
              <w:sz w:val="24"/>
              <w:szCs w:val="24"/>
            </w:rPr>
          </w:rPrChange>
        </w:rPr>
        <w:t xml:space="preserve">5. </w:t>
      </w:r>
      <w:r w:rsidRPr="00E422BF">
        <w:rPr>
          <w:rFonts w:asciiTheme="minorHAnsi" w:hAnsiTheme="minorHAnsi" w:cs="CMR10"/>
          <w:b/>
          <w:sz w:val="24"/>
          <w:szCs w:val="24"/>
          <w:rPrChange w:id="838" w:author="charan" w:date="2014-04-05T11:48:00Z">
            <w:rPr>
              <w:rFonts w:ascii="CMR10" w:hAnsi="CMR10" w:cs="CMR10"/>
              <w:b/>
              <w:sz w:val="24"/>
              <w:szCs w:val="24"/>
            </w:rPr>
          </w:rPrChange>
        </w:rPr>
        <w:t>Estimated total remaining time (in hours):  428 hours.</w:t>
      </w:r>
    </w:p>
    <w:p w:rsidR="008C5D39" w:rsidRPr="00E422BF" w:rsidRDefault="00B44C92">
      <w:pPr>
        <w:pStyle w:val="DefaultStyle"/>
        <w:spacing w:after="0" w:line="100" w:lineRule="atLeast"/>
        <w:rPr>
          <w:rFonts w:asciiTheme="minorHAnsi" w:hAnsiTheme="minorHAnsi"/>
          <w:sz w:val="24"/>
          <w:szCs w:val="24"/>
          <w:rPrChange w:id="839" w:author="charan" w:date="2014-04-05T11:48:00Z">
            <w:rPr/>
          </w:rPrChange>
        </w:rPr>
      </w:pPr>
      <w:r w:rsidRPr="00E422BF">
        <w:rPr>
          <w:rFonts w:asciiTheme="minorHAnsi" w:hAnsiTheme="minorHAnsi"/>
          <w:sz w:val="24"/>
          <w:szCs w:val="24"/>
          <w:rPrChange w:id="840" w:author="charan" w:date="2014-04-05T11:48:00Z">
            <w:rPr/>
          </w:rPrChange>
        </w:rPr>
        <w:lastRenderedPageBreak/>
        <w:t xml:space="preserve">6. </w:t>
      </w:r>
      <w:r w:rsidRPr="00E422BF">
        <w:rPr>
          <w:rFonts w:asciiTheme="minorHAnsi" w:hAnsiTheme="minorHAnsi" w:cs="CMR10"/>
          <w:b/>
          <w:sz w:val="24"/>
          <w:szCs w:val="24"/>
          <w:rPrChange w:id="841" w:author="charan" w:date="2014-04-05T11:48:00Z">
            <w:rPr>
              <w:rFonts w:ascii="CMR10" w:hAnsi="CMR10" w:cs="CMR10"/>
              <w:b/>
              <w:sz w:val="20"/>
              <w:szCs w:val="20"/>
            </w:rPr>
          </w:rPrChange>
        </w:rPr>
        <w:t>Status with respect to the project management report (ahead of schedule/as-per-plan/slippage) and reasons, if delayed</w:t>
      </w:r>
      <w:r w:rsidRPr="00E422BF">
        <w:rPr>
          <w:rFonts w:asciiTheme="minorHAnsi" w:hAnsiTheme="minorHAnsi" w:cs="CMR10"/>
          <w:sz w:val="24"/>
          <w:szCs w:val="24"/>
          <w:rPrChange w:id="842" w:author="charan" w:date="2014-04-05T11:48:00Z">
            <w:rPr>
              <w:rFonts w:ascii="CMR10" w:hAnsi="CMR10" w:cs="CMR10"/>
              <w:sz w:val="20"/>
              <w:szCs w:val="20"/>
            </w:rPr>
          </w:rPrChange>
        </w:rPr>
        <w:t>:</w:t>
      </w:r>
    </w:p>
    <w:p w:rsidR="008C5D39" w:rsidRPr="00E422BF" w:rsidRDefault="008C5D39">
      <w:pPr>
        <w:pStyle w:val="DefaultStyle"/>
        <w:rPr>
          <w:rFonts w:asciiTheme="minorHAnsi" w:hAnsiTheme="minorHAnsi"/>
          <w:sz w:val="24"/>
          <w:szCs w:val="24"/>
          <w:rPrChange w:id="843" w:author="charan" w:date="2014-04-05T11:48:00Z">
            <w:rPr/>
          </w:rPrChange>
        </w:rPr>
      </w:pPr>
    </w:p>
    <w:p w:rsidR="008C5D39" w:rsidRPr="00E422BF" w:rsidRDefault="00B44C92">
      <w:pPr>
        <w:pStyle w:val="DefaultStyle"/>
        <w:rPr>
          <w:rFonts w:asciiTheme="minorHAnsi" w:hAnsiTheme="minorHAnsi"/>
          <w:sz w:val="24"/>
          <w:szCs w:val="24"/>
          <w:rPrChange w:id="844" w:author="charan" w:date="2014-04-05T11:48:00Z">
            <w:rPr/>
          </w:rPrChange>
        </w:rPr>
      </w:pPr>
      <w:r w:rsidRPr="00E422BF">
        <w:rPr>
          <w:rFonts w:asciiTheme="minorHAnsi" w:hAnsiTheme="minorHAnsi"/>
          <w:sz w:val="24"/>
          <w:szCs w:val="24"/>
          <w:rPrChange w:id="845" w:author="charan" w:date="2014-04-05T11:48:00Z">
            <w:rPr/>
          </w:rPrChange>
        </w:rPr>
        <w:t xml:space="preserve">7. </w:t>
      </w:r>
      <w:r w:rsidRPr="00E422BF">
        <w:rPr>
          <w:rFonts w:asciiTheme="minorHAnsi" w:hAnsiTheme="minorHAnsi" w:cs="CMR10"/>
          <w:b/>
          <w:sz w:val="24"/>
          <w:szCs w:val="24"/>
          <w:rPrChange w:id="846" w:author="charan" w:date="2014-04-05T11:48:00Z">
            <w:rPr>
              <w:rFonts w:ascii="CMR10" w:hAnsi="CMR10" w:cs="CMR10"/>
              <w:b/>
              <w:sz w:val="20"/>
              <w:szCs w:val="20"/>
            </w:rPr>
          </w:rPrChange>
        </w:rPr>
        <w:t>Problems faced related to the project, if any</w:t>
      </w:r>
      <w:r w:rsidRPr="00E422BF">
        <w:rPr>
          <w:rFonts w:asciiTheme="minorHAnsi" w:hAnsiTheme="minorHAnsi" w:cs="CMR10"/>
          <w:sz w:val="24"/>
          <w:szCs w:val="24"/>
          <w:rPrChange w:id="847" w:author="charan" w:date="2014-04-05T11:48:00Z">
            <w:rPr>
              <w:rFonts w:ascii="CMR10" w:hAnsi="CMR10" w:cs="CMR10"/>
              <w:sz w:val="20"/>
              <w:szCs w:val="20"/>
            </w:rPr>
          </w:rPrChange>
        </w:rPr>
        <w:t xml:space="preserve">: Problem faced at the time of survey. </w:t>
      </w:r>
    </w:p>
    <w:p w:rsidR="008C5D39" w:rsidRPr="00E422BF" w:rsidRDefault="008C5D39">
      <w:pPr>
        <w:pStyle w:val="DefaultStyle"/>
        <w:shd w:val="clear" w:color="auto" w:fill="FFFFFF"/>
        <w:spacing w:after="115" w:line="100" w:lineRule="atLeast"/>
        <w:rPr>
          <w:rFonts w:asciiTheme="minorHAnsi" w:hAnsiTheme="minorHAnsi"/>
          <w:sz w:val="24"/>
          <w:szCs w:val="24"/>
          <w:rPrChange w:id="848" w:author="charan" w:date="2014-04-05T11:48:00Z">
            <w:rPr/>
          </w:rPrChange>
        </w:rPr>
      </w:pPr>
    </w:p>
    <w:p w:rsidR="008C5D39" w:rsidRPr="00E422BF" w:rsidRDefault="008C5D39">
      <w:pPr>
        <w:pStyle w:val="DefaultStyle"/>
        <w:rPr>
          <w:rFonts w:asciiTheme="minorHAnsi" w:hAnsiTheme="minorHAnsi"/>
          <w:sz w:val="24"/>
          <w:szCs w:val="24"/>
          <w:rPrChange w:id="849" w:author="charan" w:date="2014-04-05T11:48:00Z">
            <w:rPr/>
          </w:rPrChange>
        </w:rPr>
      </w:pPr>
    </w:p>
    <w:p w:rsidR="008C5D39" w:rsidRPr="00E422BF" w:rsidRDefault="008C5D39">
      <w:pPr>
        <w:pStyle w:val="DefaultStyle"/>
        <w:rPr>
          <w:rFonts w:asciiTheme="minorHAnsi" w:hAnsiTheme="minorHAnsi"/>
          <w:sz w:val="24"/>
          <w:szCs w:val="24"/>
          <w:rPrChange w:id="850" w:author="charan" w:date="2014-04-05T11:48:00Z">
            <w:rPr/>
          </w:rPrChange>
        </w:rPr>
      </w:pPr>
    </w:p>
    <w:p w:rsidR="008C5D39" w:rsidRPr="00E422BF" w:rsidRDefault="008C5D39">
      <w:pPr>
        <w:pStyle w:val="DefaultStyle"/>
        <w:rPr>
          <w:rFonts w:asciiTheme="minorHAnsi" w:hAnsiTheme="minorHAnsi"/>
          <w:sz w:val="24"/>
          <w:szCs w:val="24"/>
          <w:rPrChange w:id="851" w:author="charan" w:date="2014-04-05T11:48:00Z">
            <w:rPr/>
          </w:rPrChange>
        </w:rPr>
      </w:pPr>
    </w:p>
    <w:p w:rsidR="008C5D39" w:rsidRPr="00E422BF" w:rsidRDefault="008C5D39">
      <w:pPr>
        <w:pStyle w:val="DefaultStyle"/>
        <w:rPr>
          <w:rFonts w:asciiTheme="minorHAnsi" w:hAnsiTheme="minorHAnsi"/>
          <w:sz w:val="24"/>
          <w:szCs w:val="24"/>
          <w:rPrChange w:id="852" w:author="charan" w:date="2014-04-05T11:48:00Z">
            <w:rPr/>
          </w:rPrChange>
        </w:rPr>
        <w:sectPr w:rsidR="008C5D39" w:rsidRPr="00E422BF" w:rsidSect="00D0322D">
          <w:pgSz w:w="12240" w:h="15840"/>
          <w:pgMar w:top="1440" w:right="1440" w:bottom="1440" w:left="1440" w:header="0" w:footer="0" w:gutter="0"/>
          <w:cols w:space="720"/>
          <w:formProt w:val="0"/>
          <w:docGrid w:linePitch="360" w:charSpace="4096"/>
          <w:sectPrChange w:id="853" w:author="charan" w:date="2014-04-05T10:41:00Z">
            <w:sectPr w:rsidR="008C5D39" w:rsidRPr="00E422BF" w:rsidSect="00D0322D">
              <w:pgMar w:top="1440" w:right="1440" w:bottom="1440" w:left="1440" w:header="0" w:footer="0" w:gutter="0"/>
            </w:sectPr>
          </w:sectPrChange>
        </w:sectPr>
      </w:pPr>
    </w:p>
    <w:p w:rsidR="008C5D39" w:rsidRPr="00E422BF" w:rsidRDefault="00B44C92">
      <w:pPr>
        <w:pStyle w:val="DefaultStyle"/>
        <w:rPr>
          <w:rFonts w:asciiTheme="minorHAnsi" w:hAnsiTheme="minorHAnsi"/>
          <w:sz w:val="24"/>
          <w:szCs w:val="24"/>
          <w:rPrChange w:id="854" w:author="charan" w:date="2014-04-05T11:48:00Z">
            <w:rPr/>
          </w:rPrChange>
        </w:rPr>
      </w:pPr>
      <w:r w:rsidRPr="00E422BF">
        <w:rPr>
          <w:rFonts w:asciiTheme="minorHAnsi" w:hAnsiTheme="minorHAnsi" w:cs="CMBX12"/>
          <w:b/>
          <w:sz w:val="24"/>
          <w:szCs w:val="24"/>
          <w:u w:val="single"/>
          <w:rPrChange w:id="855" w:author="charan" w:date="2014-04-05T11:48:00Z">
            <w:rPr>
              <w:rFonts w:ascii="CMBX12" w:hAnsi="CMBX12" w:cs="CMBX12"/>
              <w:b/>
              <w:sz w:val="28"/>
              <w:szCs w:val="28"/>
              <w:u w:val="single"/>
            </w:rPr>
          </w:rPrChange>
        </w:rPr>
        <w:lastRenderedPageBreak/>
        <w:t>Weekly Status Report for the week ending on 28/3/2014</w:t>
      </w:r>
    </w:p>
    <w:p w:rsidR="008C5D39" w:rsidRPr="00E422BF" w:rsidRDefault="00B44C92">
      <w:pPr>
        <w:pStyle w:val="DefaultStyle"/>
        <w:rPr>
          <w:rFonts w:asciiTheme="minorHAnsi" w:hAnsiTheme="minorHAnsi"/>
          <w:sz w:val="24"/>
          <w:szCs w:val="24"/>
          <w:rPrChange w:id="856" w:author="charan" w:date="2014-04-05T11:48:00Z">
            <w:rPr/>
          </w:rPrChange>
        </w:rPr>
      </w:pPr>
      <w:proofErr w:type="gramStart"/>
      <w:r w:rsidRPr="00E422BF">
        <w:rPr>
          <w:rFonts w:asciiTheme="minorHAnsi" w:hAnsiTheme="minorHAnsi"/>
          <w:b/>
          <w:color w:val="FF0000"/>
          <w:sz w:val="24"/>
          <w:szCs w:val="24"/>
          <w:rPrChange w:id="857" w:author="charan" w:date="2014-04-05T11:48:00Z">
            <w:rPr>
              <w:b/>
              <w:color w:val="FF0000"/>
            </w:rPr>
          </w:rPrChange>
        </w:rPr>
        <w:t>5</w:t>
      </w:r>
      <w:r w:rsidRPr="00E422BF">
        <w:rPr>
          <w:rFonts w:asciiTheme="minorHAnsi" w:hAnsiTheme="minorHAnsi"/>
          <w:b/>
          <w:color w:val="FF0000"/>
          <w:sz w:val="24"/>
          <w:szCs w:val="24"/>
          <w:vertAlign w:val="superscript"/>
          <w:rPrChange w:id="858" w:author="charan" w:date="2014-04-05T11:48:00Z">
            <w:rPr>
              <w:b/>
              <w:color w:val="FF0000"/>
              <w:vertAlign w:val="superscript"/>
            </w:rPr>
          </w:rPrChange>
        </w:rPr>
        <w:t>th</w:t>
      </w:r>
      <w:r w:rsidRPr="00E422BF">
        <w:rPr>
          <w:rFonts w:asciiTheme="minorHAnsi" w:hAnsiTheme="minorHAnsi"/>
          <w:b/>
          <w:color w:val="FF0000"/>
          <w:sz w:val="24"/>
          <w:szCs w:val="24"/>
          <w:rPrChange w:id="859" w:author="charan" w:date="2014-04-05T11:48:00Z">
            <w:rPr>
              <w:b/>
              <w:color w:val="FF0000"/>
            </w:rPr>
          </w:rPrChange>
        </w:rPr>
        <w:t xml:space="preserve">  meeting</w:t>
      </w:r>
      <w:proofErr w:type="gramEnd"/>
      <w:r w:rsidRPr="00E422BF">
        <w:rPr>
          <w:rFonts w:asciiTheme="minorHAnsi" w:hAnsiTheme="minorHAnsi"/>
          <w:b/>
          <w:color w:val="FF0000"/>
          <w:sz w:val="24"/>
          <w:szCs w:val="24"/>
          <w:rPrChange w:id="860" w:author="charan" w:date="2014-04-05T11:48:00Z">
            <w:rPr>
              <w:b/>
              <w:color w:val="FF0000"/>
            </w:rPr>
          </w:rPrChange>
        </w:rPr>
        <w:t>: 24</w:t>
      </w:r>
      <w:r w:rsidRPr="00E422BF">
        <w:rPr>
          <w:rFonts w:asciiTheme="minorHAnsi" w:hAnsiTheme="minorHAnsi"/>
          <w:b/>
          <w:color w:val="FF0000"/>
          <w:sz w:val="24"/>
          <w:szCs w:val="24"/>
          <w:vertAlign w:val="superscript"/>
          <w:rPrChange w:id="861" w:author="charan" w:date="2014-04-05T11:48:00Z">
            <w:rPr>
              <w:b/>
              <w:color w:val="FF0000"/>
              <w:vertAlign w:val="superscript"/>
            </w:rPr>
          </w:rPrChange>
        </w:rPr>
        <w:t>th</w:t>
      </w:r>
      <w:r w:rsidRPr="00E422BF">
        <w:rPr>
          <w:rFonts w:asciiTheme="minorHAnsi" w:hAnsiTheme="minorHAnsi"/>
          <w:b/>
          <w:color w:val="FF0000"/>
          <w:sz w:val="24"/>
          <w:szCs w:val="24"/>
          <w:rPrChange w:id="862" w:author="charan" w:date="2014-04-05T11:48:00Z">
            <w:rPr>
              <w:b/>
              <w:color w:val="FF0000"/>
            </w:rPr>
          </w:rPrChange>
        </w:rPr>
        <w:t xml:space="preserve">  </w:t>
      </w:r>
      <w:r w:rsidRPr="00E422BF">
        <w:rPr>
          <w:rFonts w:asciiTheme="minorHAnsi" w:hAnsiTheme="minorHAnsi"/>
          <w:b/>
          <w:color w:val="FF0000"/>
          <w:sz w:val="24"/>
          <w:szCs w:val="24"/>
          <w:vertAlign w:val="superscript"/>
          <w:rPrChange w:id="863" w:author="charan" w:date="2014-04-05T11:48:00Z">
            <w:rPr>
              <w:b/>
              <w:color w:val="FF0000"/>
              <w:vertAlign w:val="superscript"/>
            </w:rPr>
          </w:rPrChange>
        </w:rPr>
        <w:t xml:space="preserve">  </w:t>
      </w:r>
      <w:r w:rsidRPr="00E422BF">
        <w:rPr>
          <w:rFonts w:asciiTheme="minorHAnsi" w:hAnsiTheme="minorHAnsi"/>
          <w:b/>
          <w:color w:val="FF0000"/>
          <w:sz w:val="24"/>
          <w:szCs w:val="24"/>
          <w:rPrChange w:id="864" w:author="charan" w:date="2014-04-05T11:48:00Z">
            <w:rPr>
              <w:b/>
              <w:color w:val="FF0000"/>
            </w:rPr>
          </w:rPrChange>
        </w:rPr>
        <w:t>March 2014:</w:t>
      </w:r>
    </w:p>
    <w:p w:rsidR="008C5D39" w:rsidRPr="00E422BF" w:rsidRDefault="00B44C92">
      <w:pPr>
        <w:pStyle w:val="DefaultStyle"/>
        <w:shd w:val="clear" w:color="auto" w:fill="FFFFFF"/>
        <w:spacing w:before="100" w:after="100" w:line="100" w:lineRule="atLeast"/>
        <w:rPr>
          <w:rFonts w:asciiTheme="minorHAnsi" w:hAnsiTheme="minorHAnsi"/>
          <w:sz w:val="24"/>
          <w:szCs w:val="24"/>
          <w:rPrChange w:id="865" w:author="charan" w:date="2014-04-05T11:48:00Z">
            <w:rPr/>
          </w:rPrChange>
        </w:rPr>
      </w:pPr>
      <w:r w:rsidRPr="00E422BF">
        <w:rPr>
          <w:rFonts w:asciiTheme="minorHAnsi" w:eastAsia="Times New Roman" w:hAnsiTheme="minorHAnsi" w:cs="Times New Roman"/>
          <w:color w:val="000000"/>
          <w:sz w:val="24"/>
          <w:szCs w:val="24"/>
          <w:rPrChange w:id="866" w:author="charan" w:date="2014-04-05T11:48:00Z">
            <w:rPr>
              <w:rFonts w:eastAsia="Times New Roman" w:cs="Times New Roman"/>
              <w:color w:val="000000"/>
              <w:sz w:val="24"/>
              <w:szCs w:val="24"/>
            </w:rPr>
          </w:rPrChange>
        </w:rPr>
        <w:t xml:space="preserve">Explain our full survey report with all </w:t>
      </w:r>
      <w:proofErr w:type="gramStart"/>
      <w:r w:rsidRPr="00E422BF">
        <w:rPr>
          <w:rFonts w:asciiTheme="minorHAnsi" w:eastAsia="Times New Roman" w:hAnsiTheme="minorHAnsi" w:cs="Times New Roman"/>
          <w:color w:val="000000"/>
          <w:sz w:val="24"/>
          <w:szCs w:val="24"/>
          <w:rPrChange w:id="867" w:author="charan" w:date="2014-04-05T11:48:00Z">
            <w:rPr>
              <w:rFonts w:eastAsia="Times New Roman" w:cs="Times New Roman"/>
              <w:color w:val="000000"/>
              <w:sz w:val="24"/>
              <w:szCs w:val="24"/>
            </w:rPr>
          </w:rPrChange>
        </w:rPr>
        <w:t>statistics .</w:t>
      </w:r>
      <w:proofErr w:type="gramEnd"/>
    </w:p>
    <w:p w:rsidR="008C5D39" w:rsidRPr="00E422BF" w:rsidRDefault="00B44C92">
      <w:pPr>
        <w:pStyle w:val="DefaultStyle"/>
        <w:shd w:val="clear" w:color="auto" w:fill="FFFFFF"/>
        <w:spacing w:before="100" w:after="100" w:line="100" w:lineRule="atLeast"/>
        <w:rPr>
          <w:rFonts w:asciiTheme="minorHAnsi" w:hAnsiTheme="minorHAnsi"/>
          <w:sz w:val="24"/>
          <w:szCs w:val="24"/>
          <w:rPrChange w:id="868" w:author="charan" w:date="2014-04-05T11:48:00Z">
            <w:rPr/>
          </w:rPrChange>
        </w:rPr>
      </w:pPr>
      <w:r w:rsidRPr="00E422BF">
        <w:rPr>
          <w:rFonts w:asciiTheme="minorHAnsi" w:eastAsia="Times New Roman" w:hAnsiTheme="minorHAnsi" w:cs="Times New Roman"/>
          <w:color w:val="000000"/>
          <w:sz w:val="24"/>
          <w:szCs w:val="24"/>
          <w:rPrChange w:id="869" w:author="charan" w:date="2014-04-05T11:48:00Z">
            <w:rPr>
              <w:rFonts w:eastAsia="Times New Roman" w:cs="Times New Roman"/>
              <w:color w:val="000000"/>
              <w:sz w:val="24"/>
              <w:szCs w:val="24"/>
            </w:rPr>
          </w:rPrChange>
        </w:rPr>
        <w:t>Complete survey report analysis:</w:t>
      </w:r>
    </w:p>
    <w:p w:rsidR="008C5D39" w:rsidRPr="00E422BF" w:rsidRDefault="008C5D39">
      <w:pPr>
        <w:pStyle w:val="DefaultStyle"/>
        <w:rPr>
          <w:rFonts w:asciiTheme="minorHAnsi" w:hAnsiTheme="minorHAnsi"/>
          <w:sz w:val="24"/>
          <w:szCs w:val="24"/>
          <w:rPrChange w:id="870" w:author="charan" w:date="2014-04-05T11:48:00Z">
            <w:rPr/>
          </w:rPrChange>
        </w:rPr>
      </w:pPr>
    </w:p>
    <w:p w:rsidR="008C5D39" w:rsidRPr="00E422BF" w:rsidRDefault="00B44C92">
      <w:pPr>
        <w:pStyle w:val="DefaultStyle"/>
        <w:rPr>
          <w:rFonts w:asciiTheme="minorHAnsi" w:hAnsiTheme="minorHAnsi"/>
          <w:sz w:val="24"/>
          <w:szCs w:val="24"/>
          <w:rPrChange w:id="871" w:author="charan" w:date="2014-04-05T11:48:00Z">
            <w:rPr/>
          </w:rPrChange>
        </w:rPr>
      </w:pPr>
      <w:r w:rsidRPr="00E422BF">
        <w:rPr>
          <w:rFonts w:asciiTheme="minorHAnsi" w:hAnsiTheme="minorHAnsi"/>
          <w:b/>
          <w:color w:val="000000"/>
          <w:sz w:val="24"/>
          <w:szCs w:val="24"/>
          <w:u w:val="single"/>
          <w:rPrChange w:id="872" w:author="charan" w:date="2014-04-05T11:48:00Z">
            <w:rPr>
              <w:b/>
              <w:color w:val="000000"/>
              <w:sz w:val="24"/>
              <w:szCs w:val="24"/>
              <w:u w:val="single"/>
            </w:rPr>
          </w:rPrChange>
        </w:rPr>
        <w:t>Work done by all the members in this week:</w:t>
      </w:r>
    </w:p>
    <w:p w:rsidR="008C5D39" w:rsidRPr="00E422BF" w:rsidRDefault="00B44C92">
      <w:pPr>
        <w:pStyle w:val="DefaultStyle"/>
        <w:rPr>
          <w:rFonts w:asciiTheme="minorHAnsi" w:hAnsiTheme="minorHAnsi"/>
          <w:sz w:val="24"/>
          <w:szCs w:val="24"/>
          <w:rPrChange w:id="873" w:author="charan" w:date="2014-04-05T11:48:00Z">
            <w:rPr/>
          </w:rPrChange>
        </w:rPr>
      </w:pPr>
      <w:proofErr w:type="gramStart"/>
      <w:r w:rsidRPr="00E422BF">
        <w:rPr>
          <w:rFonts w:asciiTheme="minorHAnsi" w:hAnsiTheme="minorHAnsi" w:cs="CMR10"/>
          <w:b/>
          <w:sz w:val="24"/>
          <w:szCs w:val="24"/>
          <w:rPrChange w:id="874" w:author="charan" w:date="2014-04-05T11:48:00Z">
            <w:rPr>
              <w:rFonts w:cs="CMR10"/>
              <w:b/>
              <w:sz w:val="24"/>
              <w:szCs w:val="24"/>
            </w:rPr>
          </w:rPrChange>
        </w:rPr>
        <w:t>1.Brief</w:t>
      </w:r>
      <w:proofErr w:type="gramEnd"/>
      <w:r w:rsidRPr="00E422BF">
        <w:rPr>
          <w:rFonts w:asciiTheme="minorHAnsi" w:hAnsiTheme="minorHAnsi" w:cs="CMR10"/>
          <w:b/>
          <w:sz w:val="24"/>
          <w:szCs w:val="24"/>
          <w:rPrChange w:id="875" w:author="charan" w:date="2014-04-05T11:48:00Z">
            <w:rPr>
              <w:rFonts w:cs="CMR10"/>
              <w:b/>
              <w:sz w:val="24"/>
              <w:szCs w:val="24"/>
            </w:rPr>
          </w:rPrChange>
        </w:rPr>
        <w:t xml:space="preserve"> summary of work done during the week (member wise).</w:t>
      </w:r>
    </w:p>
    <w:p w:rsidR="003565C8" w:rsidRDefault="003565C8" w:rsidP="003565C8">
      <w:pPr>
        <w:pStyle w:val="DefaultStyle"/>
        <w:rPr>
          <w:ins w:id="876" w:author="charan" w:date="2014-04-05T12:01:00Z"/>
          <w:rFonts w:asciiTheme="minorHAnsi" w:hAnsiTheme="minorHAnsi" w:cs="CMR10"/>
          <w:b/>
          <w:sz w:val="24"/>
          <w:szCs w:val="24"/>
        </w:rPr>
      </w:pPr>
      <w:ins w:id="877" w:author="charan" w:date="2014-04-05T12:01:00Z">
        <w:r>
          <w:rPr>
            <w:rFonts w:asciiTheme="minorHAnsi" w:hAnsiTheme="minorHAnsi" w:cs="CMR10"/>
            <w:b/>
            <w:sz w:val="24"/>
            <w:szCs w:val="24"/>
          </w:rPr>
          <w:t xml:space="preserve">Survey </w:t>
        </w:r>
        <w:proofErr w:type="gramStart"/>
        <w:r>
          <w:rPr>
            <w:rFonts w:asciiTheme="minorHAnsi" w:hAnsiTheme="minorHAnsi" w:cs="CMR10"/>
            <w:b/>
            <w:sz w:val="24"/>
            <w:szCs w:val="24"/>
          </w:rPr>
          <w:t>status  as</w:t>
        </w:r>
        <w:proofErr w:type="gramEnd"/>
        <w:r>
          <w:rPr>
            <w:rFonts w:asciiTheme="minorHAnsi" w:hAnsiTheme="minorHAnsi" w:cs="CMR10"/>
            <w:b/>
            <w:sz w:val="24"/>
            <w:szCs w:val="24"/>
          </w:rPr>
          <w:t xml:space="preserve"> on March 1</w:t>
        </w:r>
      </w:ins>
      <w:ins w:id="878" w:author="charan" w:date="2014-04-05T12:02:00Z">
        <w:r>
          <w:rPr>
            <w:rFonts w:asciiTheme="minorHAnsi" w:hAnsiTheme="minorHAnsi" w:cs="CMR10"/>
            <w:b/>
            <w:sz w:val="24"/>
            <w:szCs w:val="24"/>
          </w:rPr>
          <w:t>0</w:t>
        </w:r>
      </w:ins>
      <w:ins w:id="879" w:author="charan" w:date="2014-04-05T12:01:00Z">
        <w:r w:rsidRPr="003565C8">
          <w:rPr>
            <w:rFonts w:asciiTheme="minorHAnsi" w:hAnsiTheme="minorHAnsi" w:cs="CMR10"/>
            <w:b/>
            <w:sz w:val="24"/>
            <w:szCs w:val="24"/>
            <w:vertAlign w:val="superscript"/>
            <w:rPrChange w:id="880" w:author="charan" w:date="2014-04-05T12:01:00Z">
              <w:rPr>
                <w:rFonts w:asciiTheme="minorHAnsi" w:hAnsiTheme="minorHAnsi" w:cs="CMR10"/>
                <w:b/>
                <w:sz w:val="24"/>
                <w:szCs w:val="24"/>
              </w:rPr>
            </w:rPrChange>
          </w:rPr>
          <w:t>th</w:t>
        </w:r>
        <w:r>
          <w:rPr>
            <w:rFonts w:asciiTheme="minorHAnsi" w:hAnsiTheme="minorHAnsi" w:cs="CMR10"/>
            <w:b/>
            <w:sz w:val="24"/>
            <w:szCs w:val="24"/>
          </w:rPr>
          <w:t xml:space="preserve"> 2014.</w:t>
        </w:r>
      </w:ins>
    </w:p>
    <w:tbl>
      <w:tblPr>
        <w:tblStyle w:val="TableGrid"/>
        <w:tblW w:w="0" w:type="auto"/>
        <w:tblLook w:val="04A0" w:firstRow="1" w:lastRow="0" w:firstColumn="1" w:lastColumn="0" w:noHBand="0" w:noVBand="1"/>
      </w:tblPr>
      <w:tblGrid>
        <w:gridCol w:w="2448"/>
        <w:gridCol w:w="3308"/>
        <w:gridCol w:w="1153"/>
        <w:gridCol w:w="1569"/>
      </w:tblGrid>
      <w:tr w:rsidR="003565C8" w:rsidRPr="00A93110" w:rsidTr="00A93110">
        <w:trPr>
          <w:ins w:id="881" w:author="charan" w:date="2014-04-05T12:01:00Z"/>
        </w:trPr>
        <w:tc>
          <w:tcPr>
            <w:tcW w:w="2448" w:type="dxa"/>
          </w:tcPr>
          <w:p w:rsidR="003565C8" w:rsidRPr="00F80775" w:rsidRDefault="003565C8" w:rsidP="00A93110">
            <w:pPr>
              <w:pStyle w:val="DefaultStyle"/>
              <w:rPr>
                <w:ins w:id="882" w:author="charan" w:date="2014-04-05T12:01:00Z"/>
                <w:rFonts w:asciiTheme="minorHAnsi" w:hAnsiTheme="minorHAnsi" w:cs="CMR10"/>
                <w:sz w:val="24"/>
                <w:szCs w:val="24"/>
              </w:rPr>
            </w:pPr>
            <w:ins w:id="883" w:author="charan" w:date="2014-04-05T12:01:00Z">
              <w:r w:rsidRPr="00F80775">
                <w:rPr>
                  <w:rFonts w:asciiTheme="minorHAnsi" w:hAnsiTheme="minorHAnsi" w:cs="CMR10"/>
                  <w:sz w:val="24"/>
                  <w:szCs w:val="24"/>
                </w:rPr>
                <w:t>Members</w:t>
              </w:r>
            </w:ins>
          </w:p>
        </w:tc>
        <w:tc>
          <w:tcPr>
            <w:tcW w:w="3308" w:type="dxa"/>
          </w:tcPr>
          <w:p w:rsidR="003565C8" w:rsidRPr="00F80775" w:rsidRDefault="003565C8" w:rsidP="00A93110">
            <w:pPr>
              <w:pStyle w:val="DefaultStyle"/>
              <w:rPr>
                <w:ins w:id="884" w:author="charan" w:date="2014-04-05T12:01:00Z"/>
                <w:rFonts w:asciiTheme="minorHAnsi" w:hAnsiTheme="minorHAnsi" w:cs="CMR10"/>
                <w:sz w:val="24"/>
                <w:szCs w:val="24"/>
              </w:rPr>
            </w:pPr>
            <w:ins w:id="885" w:author="charan" w:date="2014-04-05T12:01:00Z">
              <w:r w:rsidRPr="00F80775">
                <w:rPr>
                  <w:rFonts w:asciiTheme="minorHAnsi" w:hAnsiTheme="minorHAnsi" w:cs="CMR10"/>
                  <w:sz w:val="24"/>
                  <w:szCs w:val="24"/>
                </w:rPr>
                <w:t>Task</w:t>
              </w:r>
              <w:r>
                <w:rPr>
                  <w:rFonts w:asciiTheme="minorHAnsi" w:hAnsiTheme="minorHAnsi" w:cs="CMR10"/>
                  <w:sz w:val="24"/>
                  <w:szCs w:val="24"/>
                </w:rPr>
                <w:t xml:space="preserve">(surveying at different places) </w:t>
              </w:r>
            </w:ins>
          </w:p>
        </w:tc>
        <w:tc>
          <w:tcPr>
            <w:tcW w:w="1153" w:type="dxa"/>
          </w:tcPr>
          <w:p w:rsidR="003565C8" w:rsidRPr="00F80775" w:rsidRDefault="003565C8" w:rsidP="00A93110">
            <w:pPr>
              <w:pStyle w:val="DefaultStyle"/>
              <w:rPr>
                <w:ins w:id="886" w:author="charan" w:date="2014-04-05T12:01:00Z"/>
                <w:rFonts w:asciiTheme="minorHAnsi" w:hAnsiTheme="minorHAnsi" w:cs="CMR10"/>
                <w:sz w:val="24"/>
                <w:szCs w:val="24"/>
              </w:rPr>
            </w:pPr>
            <w:ins w:id="887" w:author="charan" w:date="2014-04-05T12:01:00Z">
              <w:r w:rsidRPr="00F80775">
                <w:rPr>
                  <w:rFonts w:asciiTheme="minorHAnsi" w:hAnsiTheme="minorHAnsi" w:cs="CMR10"/>
                  <w:sz w:val="24"/>
                  <w:szCs w:val="24"/>
                </w:rPr>
                <w:t>Hours spent</w:t>
              </w:r>
            </w:ins>
          </w:p>
        </w:tc>
        <w:tc>
          <w:tcPr>
            <w:tcW w:w="1569" w:type="dxa"/>
          </w:tcPr>
          <w:p w:rsidR="003565C8" w:rsidRPr="00F80775" w:rsidRDefault="003565C8" w:rsidP="00A93110">
            <w:pPr>
              <w:pStyle w:val="DefaultStyle"/>
              <w:rPr>
                <w:ins w:id="888" w:author="charan" w:date="2014-04-05T12:01:00Z"/>
                <w:rFonts w:asciiTheme="minorHAnsi" w:hAnsiTheme="minorHAnsi" w:cs="CMR10"/>
                <w:sz w:val="24"/>
                <w:szCs w:val="24"/>
              </w:rPr>
            </w:pPr>
            <w:ins w:id="889" w:author="charan" w:date="2014-04-05T12:01:00Z">
              <w:r>
                <w:rPr>
                  <w:rFonts w:asciiTheme="minorHAnsi" w:hAnsiTheme="minorHAnsi" w:cs="CMR10"/>
                  <w:sz w:val="24"/>
                  <w:szCs w:val="24"/>
                </w:rPr>
                <w:t>Status</w:t>
              </w:r>
            </w:ins>
          </w:p>
        </w:tc>
      </w:tr>
      <w:tr w:rsidR="003565C8" w:rsidRPr="00A93110" w:rsidTr="00A93110">
        <w:trPr>
          <w:ins w:id="890" w:author="charan" w:date="2014-04-05T12:01:00Z"/>
        </w:trPr>
        <w:tc>
          <w:tcPr>
            <w:tcW w:w="2448" w:type="dxa"/>
          </w:tcPr>
          <w:p w:rsidR="003565C8" w:rsidRPr="00F80775" w:rsidRDefault="003565C8" w:rsidP="00A93110">
            <w:pPr>
              <w:pStyle w:val="DefaultStyle"/>
              <w:rPr>
                <w:ins w:id="891" w:author="charan" w:date="2014-04-05T12:01:00Z"/>
                <w:rFonts w:asciiTheme="minorHAnsi" w:hAnsiTheme="minorHAnsi" w:cs="CMR10"/>
                <w:sz w:val="24"/>
                <w:szCs w:val="24"/>
              </w:rPr>
            </w:pPr>
            <w:proofErr w:type="spellStart"/>
            <w:ins w:id="892" w:author="charan" w:date="2014-04-05T12:01:00Z">
              <w:r w:rsidRPr="00F80775">
                <w:rPr>
                  <w:rFonts w:asciiTheme="minorHAnsi" w:hAnsiTheme="minorHAnsi" w:cs="CMR10"/>
                  <w:sz w:val="24"/>
                  <w:szCs w:val="24"/>
                </w:rPr>
                <w:t>Soumit</w:t>
              </w:r>
              <w:proofErr w:type="spellEnd"/>
              <w:r w:rsidRPr="00F80775">
                <w:rPr>
                  <w:rFonts w:asciiTheme="minorHAnsi" w:hAnsiTheme="minorHAnsi" w:cs="CMR10"/>
                  <w:sz w:val="24"/>
                  <w:szCs w:val="24"/>
                </w:rPr>
                <w:t xml:space="preserve"> Das</w:t>
              </w:r>
            </w:ins>
          </w:p>
        </w:tc>
        <w:tc>
          <w:tcPr>
            <w:tcW w:w="3308" w:type="dxa"/>
          </w:tcPr>
          <w:p w:rsidR="003565C8" w:rsidRPr="00F80775" w:rsidRDefault="003565C8" w:rsidP="00A93110">
            <w:pPr>
              <w:pStyle w:val="DefaultStyle"/>
              <w:rPr>
                <w:ins w:id="893" w:author="charan" w:date="2014-04-05T12:01:00Z"/>
                <w:rFonts w:asciiTheme="minorHAnsi" w:hAnsiTheme="minorHAnsi" w:cs="CMR10"/>
                <w:sz w:val="24"/>
                <w:szCs w:val="24"/>
              </w:rPr>
            </w:pPr>
            <w:proofErr w:type="spellStart"/>
            <w:ins w:id="894" w:author="charan" w:date="2014-04-05T12:01:00Z">
              <w:r>
                <w:rPr>
                  <w:rFonts w:asciiTheme="minorHAnsi" w:eastAsia="Times New Roman" w:hAnsiTheme="minorHAnsi" w:cs="Times New Roman"/>
                  <w:sz w:val="24"/>
                  <w:szCs w:val="24"/>
                </w:rPr>
                <w:t>Marathahalli</w:t>
              </w:r>
              <w:proofErr w:type="spellEnd"/>
            </w:ins>
          </w:p>
        </w:tc>
        <w:tc>
          <w:tcPr>
            <w:tcW w:w="1153" w:type="dxa"/>
          </w:tcPr>
          <w:p w:rsidR="003565C8" w:rsidRPr="00F80775" w:rsidRDefault="003565C8" w:rsidP="00A93110">
            <w:pPr>
              <w:pStyle w:val="DefaultStyle"/>
              <w:rPr>
                <w:ins w:id="895" w:author="charan" w:date="2014-04-05T12:01:00Z"/>
                <w:rFonts w:asciiTheme="minorHAnsi" w:hAnsiTheme="minorHAnsi" w:cs="CMR10"/>
                <w:sz w:val="24"/>
                <w:szCs w:val="24"/>
              </w:rPr>
            </w:pPr>
            <w:ins w:id="896" w:author="charan" w:date="2014-04-05T12:03:00Z">
              <w:r>
                <w:rPr>
                  <w:rFonts w:asciiTheme="minorHAnsi" w:hAnsiTheme="minorHAnsi" w:cs="CMR10"/>
                  <w:sz w:val="24"/>
                  <w:szCs w:val="24"/>
                </w:rPr>
                <w:t>3</w:t>
              </w:r>
            </w:ins>
          </w:p>
        </w:tc>
        <w:tc>
          <w:tcPr>
            <w:tcW w:w="1569" w:type="dxa"/>
          </w:tcPr>
          <w:p w:rsidR="003565C8" w:rsidRPr="00F80775" w:rsidRDefault="003565C8" w:rsidP="00A93110">
            <w:pPr>
              <w:pStyle w:val="DefaultStyle"/>
              <w:rPr>
                <w:ins w:id="897" w:author="charan" w:date="2014-04-05T12:01:00Z"/>
                <w:rFonts w:asciiTheme="minorHAnsi" w:hAnsiTheme="minorHAnsi" w:cs="CMR10"/>
                <w:sz w:val="24"/>
                <w:szCs w:val="24"/>
              </w:rPr>
            </w:pPr>
            <w:ins w:id="898" w:author="charan" w:date="2014-04-05T12:01:00Z">
              <w:r>
                <w:rPr>
                  <w:rFonts w:asciiTheme="minorHAnsi" w:hAnsiTheme="minorHAnsi" w:cs="CMR10"/>
                  <w:sz w:val="24"/>
                  <w:szCs w:val="24"/>
                </w:rPr>
                <w:t>Completed</w:t>
              </w:r>
            </w:ins>
          </w:p>
        </w:tc>
      </w:tr>
      <w:tr w:rsidR="003565C8" w:rsidRPr="00A93110" w:rsidTr="00A93110">
        <w:trPr>
          <w:ins w:id="899" w:author="charan" w:date="2014-04-05T12:01:00Z"/>
        </w:trPr>
        <w:tc>
          <w:tcPr>
            <w:tcW w:w="2448" w:type="dxa"/>
          </w:tcPr>
          <w:p w:rsidR="003565C8" w:rsidRPr="00F80775" w:rsidRDefault="003565C8" w:rsidP="00A93110">
            <w:pPr>
              <w:pStyle w:val="DefaultStyle"/>
              <w:rPr>
                <w:ins w:id="900" w:author="charan" w:date="2014-04-05T12:01:00Z"/>
                <w:rFonts w:asciiTheme="minorHAnsi" w:hAnsiTheme="minorHAnsi" w:cs="CMR10"/>
                <w:sz w:val="24"/>
                <w:szCs w:val="24"/>
              </w:rPr>
            </w:pPr>
            <w:proofErr w:type="spellStart"/>
            <w:ins w:id="901" w:author="charan" w:date="2014-04-05T12:01:00Z">
              <w:r w:rsidRPr="00F80775">
                <w:rPr>
                  <w:rFonts w:asciiTheme="minorHAnsi" w:hAnsiTheme="minorHAnsi" w:cs="CMR10"/>
                  <w:sz w:val="24"/>
                  <w:szCs w:val="24"/>
                </w:rPr>
                <w:t>Charan</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Shetty</w:t>
              </w:r>
              <w:proofErr w:type="spellEnd"/>
            </w:ins>
          </w:p>
        </w:tc>
        <w:tc>
          <w:tcPr>
            <w:tcW w:w="3308" w:type="dxa"/>
          </w:tcPr>
          <w:p w:rsidR="003565C8" w:rsidRPr="00F80775" w:rsidRDefault="003565C8" w:rsidP="00A93110">
            <w:pPr>
              <w:pStyle w:val="DefaultStyle"/>
              <w:rPr>
                <w:ins w:id="902" w:author="charan" w:date="2014-04-05T12:01:00Z"/>
                <w:rFonts w:asciiTheme="minorHAnsi" w:hAnsiTheme="minorHAnsi" w:cs="CMR10"/>
                <w:sz w:val="24"/>
                <w:szCs w:val="24"/>
              </w:rPr>
            </w:pPr>
            <w:proofErr w:type="spellStart"/>
            <w:ins w:id="903" w:author="charan" w:date="2014-04-05T12:01:00Z">
              <w:r>
                <w:rPr>
                  <w:rFonts w:asciiTheme="minorHAnsi" w:eastAsia="Times New Roman" w:hAnsiTheme="minorHAnsi" w:cs="Times New Roman"/>
                  <w:sz w:val="24"/>
                  <w:szCs w:val="24"/>
                </w:rPr>
                <w:t>Marathahalli</w:t>
              </w:r>
              <w:proofErr w:type="spellEnd"/>
            </w:ins>
          </w:p>
        </w:tc>
        <w:tc>
          <w:tcPr>
            <w:tcW w:w="1153" w:type="dxa"/>
          </w:tcPr>
          <w:p w:rsidR="003565C8" w:rsidRPr="00F80775" w:rsidRDefault="003565C8" w:rsidP="00A93110">
            <w:pPr>
              <w:pStyle w:val="DefaultStyle"/>
              <w:rPr>
                <w:ins w:id="904" w:author="charan" w:date="2014-04-05T12:01:00Z"/>
                <w:rFonts w:asciiTheme="minorHAnsi" w:hAnsiTheme="minorHAnsi" w:cs="CMR10"/>
                <w:sz w:val="24"/>
                <w:szCs w:val="24"/>
              </w:rPr>
            </w:pPr>
            <w:ins w:id="905" w:author="charan" w:date="2014-04-05T12:03:00Z">
              <w:r>
                <w:rPr>
                  <w:rFonts w:asciiTheme="minorHAnsi" w:hAnsiTheme="minorHAnsi" w:cs="CMR10"/>
                  <w:sz w:val="24"/>
                  <w:szCs w:val="24"/>
                </w:rPr>
                <w:t>3</w:t>
              </w:r>
            </w:ins>
          </w:p>
        </w:tc>
        <w:tc>
          <w:tcPr>
            <w:tcW w:w="1569" w:type="dxa"/>
          </w:tcPr>
          <w:p w:rsidR="003565C8" w:rsidRPr="00F80775" w:rsidRDefault="003565C8" w:rsidP="00A93110">
            <w:pPr>
              <w:pStyle w:val="DefaultStyle"/>
              <w:rPr>
                <w:ins w:id="906" w:author="charan" w:date="2014-04-05T12:01:00Z"/>
                <w:rFonts w:asciiTheme="minorHAnsi" w:hAnsiTheme="minorHAnsi" w:cs="CMR10"/>
                <w:sz w:val="24"/>
                <w:szCs w:val="24"/>
              </w:rPr>
            </w:pPr>
            <w:ins w:id="907" w:author="charan" w:date="2014-04-05T12:01:00Z">
              <w:r>
                <w:rPr>
                  <w:rFonts w:asciiTheme="minorHAnsi" w:hAnsiTheme="minorHAnsi" w:cs="CMR10"/>
                  <w:sz w:val="24"/>
                  <w:szCs w:val="24"/>
                </w:rPr>
                <w:t>Completed</w:t>
              </w:r>
            </w:ins>
          </w:p>
        </w:tc>
      </w:tr>
      <w:tr w:rsidR="003565C8" w:rsidRPr="00A93110" w:rsidTr="00A93110">
        <w:trPr>
          <w:ins w:id="908" w:author="charan" w:date="2014-04-05T12:01:00Z"/>
        </w:trPr>
        <w:tc>
          <w:tcPr>
            <w:tcW w:w="2448" w:type="dxa"/>
          </w:tcPr>
          <w:p w:rsidR="003565C8" w:rsidRPr="00F80775" w:rsidRDefault="003565C8" w:rsidP="00A93110">
            <w:pPr>
              <w:pStyle w:val="DefaultStyle"/>
              <w:rPr>
                <w:ins w:id="909" w:author="charan" w:date="2014-04-05T12:01:00Z"/>
                <w:rFonts w:asciiTheme="minorHAnsi" w:hAnsiTheme="minorHAnsi" w:cs="CMR10"/>
                <w:sz w:val="24"/>
                <w:szCs w:val="24"/>
              </w:rPr>
            </w:pPr>
            <w:ins w:id="910" w:author="charan" w:date="2014-04-05T12:01:00Z">
              <w:r w:rsidRPr="00F80775">
                <w:rPr>
                  <w:rFonts w:asciiTheme="minorHAnsi" w:hAnsiTheme="minorHAnsi" w:cs="CMR10"/>
                  <w:sz w:val="24"/>
                  <w:szCs w:val="24"/>
                </w:rPr>
                <w:t xml:space="preserve">Joshi </w:t>
              </w:r>
              <w:proofErr w:type="spellStart"/>
              <w:r w:rsidRPr="00F80775">
                <w:rPr>
                  <w:rFonts w:asciiTheme="minorHAnsi" w:hAnsiTheme="minorHAnsi" w:cs="CMR10"/>
                  <w:sz w:val="24"/>
                  <w:szCs w:val="24"/>
                </w:rPr>
                <w:t>Dnyanesh</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Madhav</w:t>
              </w:r>
              <w:proofErr w:type="spellEnd"/>
            </w:ins>
          </w:p>
        </w:tc>
        <w:tc>
          <w:tcPr>
            <w:tcW w:w="3308" w:type="dxa"/>
          </w:tcPr>
          <w:p w:rsidR="003565C8" w:rsidRPr="00F80775" w:rsidRDefault="003565C8" w:rsidP="00A93110">
            <w:pPr>
              <w:pStyle w:val="DefaultStyle"/>
              <w:rPr>
                <w:ins w:id="911" w:author="charan" w:date="2014-04-05T12:01:00Z"/>
                <w:rFonts w:asciiTheme="minorHAnsi" w:hAnsiTheme="minorHAnsi" w:cs="CMR10"/>
                <w:sz w:val="24"/>
                <w:szCs w:val="24"/>
              </w:rPr>
            </w:pPr>
            <w:ins w:id="912" w:author="charan" w:date="2014-04-05T12:02:00Z">
              <w:r>
                <w:rPr>
                  <w:rFonts w:asciiTheme="minorHAnsi" w:eastAsia="Times New Roman" w:hAnsiTheme="minorHAnsi" w:cs="Times New Roman"/>
                  <w:sz w:val="24"/>
                  <w:szCs w:val="24"/>
                </w:rPr>
                <w:t>Silk Board</w:t>
              </w:r>
            </w:ins>
          </w:p>
        </w:tc>
        <w:tc>
          <w:tcPr>
            <w:tcW w:w="1153" w:type="dxa"/>
          </w:tcPr>
          <w:p w:rsidR="003565C8" w:rsidRPr="00F80775" w:rsidRDefault="003565C8" w:rsidP="00A93110">
            <w:pPr>
              <w:pStyle w:val="DefaultStyle"/>
              <w:rPr>
                <w:ins w:id="913" w:author="charan" w:date="2014-04-05T12:01:00Z"/>
                <w:rFonts w:asciiTheme="minorHAnsi" w:hAnsiTheme="minorHAnsi" w:cs="CMR10"/>
                <w:sz w:val="24"/>
                <w:szCs w:val="24"/>
              </w:rPr>
            </w:pPr>
            <w:ins w:id="914" w:author="charan" w:date="2014-04-05T12:03:00Z">
              <w:r>
                <w:rPr>
                  <w:rFonts w:asciiTheme="minorHAnsi" w:hAnsiTheme="minorHAnsi" w:cs="CMR10"/>
                  <w:sz w:val="24"/>
                  <w:szCs w:val="24"/>
                </w:rPr>
                <w:t>3</w:t>
              </w:r>
            </w:ins>
          </w:p>
        </w:tc>
        <w:tc>
          <w:tcPr>
            <w:tcW w:w="1569" w:type="dxa"/>
          </w:tcPr>
          <w:p w:rsidR="003565C8" w:rsidRPr="00F80775" w:rsidRDefault="003565C8" w:rsidP="00A93110">
            <w:pPr>
              <w:pStyle w:val="DefaultStyle"/>
              <w:rPr>
                <w:ins w:id="915" w:author="charan" w:date="2014-04-05T12:01:00Z"/>
                <w:rFonts w:asciiTheme="minorHAnsi" w:hAnsiTheme="minorHAnsi" w:cs="CMR10"/>
                <w:sz w:val="24"/>
                <w:szCs w:val="24"/>
              </w:rPr>
            </w:pPr>
            <w:ins w:id="916" w:author="charan" w:date="2014-04-05T12:01:00Z">
              <w:r>
                <w:rPr>
                  <w:rFonts w:asciiTheme="minorHAnsi" w:hAnsiTheme="minorHAnsi" w:cs="CMR10"/>
                  <w:sz w:val="24"/>
                  <w:szCs w:val="24"/>
                </w:rPr>
                <w:t>Completed</w:t>
              </w:r>
            </w:ins>
          </w:p>
        </w:tc>
      </w:tr>
      <w:tr w:rsidR="003565C8" w:rsidRPr="00A93110" w:rsidTr="00A93110">
        <w:trPr>
          <w:ins w:id="917" w:author="charan" w:date="2014-04-05T12:01:00Z"/>
        </w:trPr>
        <w:tc>
          <w:tcPr>
            <w:tcW w:w="2448" w:type="dxa"/>
          </w:tcPr>
          <w:p w:rsidR="003565C8" w:rsidRPr="00F80775" w:rsidRDefault="003565C8" w:rsidP="00A93110">
            <w:pPr>
              <w:pStyle w:val="DefaultStyle"/>
              <w:rPr>
                <w:ins w:id="918" w:author="charan" w:date="2014-04-05T12:01:00Z"/>
                <w:rFonts w:asciiTheme="minorHAnsi" w:hAnsiTheme="minorHAnsi" w:cs="CMR10"/>
                <w:sz w:val="24"/>
                <w:szCs w:val="24"/>
              </w:rPr>
            </w:pPr>
            <w:proofErr w:type="spellStart"/>
            <w:ins w:id="919" w:author="charan" w:date="2014-04-05T12:01:00Z">
              <w:r w:rsidRPr="00F80775">
                <w:rPr>
                  <w:rFonts w:asciiTheme="minorHAnsi" w:hAnsiTheme="minorHAnsi" w:cs="CMR10"/>
                  <w:sz w:val="24"/>
                  <w:szCs w:val="24"/>
                </w:rPr>
                <w:t>Balmukund</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Agarwal</w:t>
              </w:r>
              <w:proofErr w:type="spellEnd"/>
            </w:ins>
          </w:p>
        </w:tc>
        <w:tc>
          <w:tcPr>
            <w:tcW w:w="3308" w:type="dxa"/>
          </w:tcPr>
          <w:p w:rsidR="003565C8" w:rsidRPr="00F80775" w:rsidRDefault="003565C8" w:rsidP="00A93110">
            <w:pPr>
              <w:pStyle w:val="DefaultStyle"/>
              <w:rPr>
                <w:ins w:id="920" w:author="charan" w:date="2014-04-05T12:01:00Z"/>
                <w:rFonts w:asciiTheme="minorHAnsi" w:hAnsiTheme="minorHAnsi" w:cs="CMR10"/>
                <w:sz w:val="24"/>
                <w:szCs w:val="24"/>
              </w:rPr>
            </w:pPr>
            <w:proofErr w:type="spellStart"/>
            <w:ins w:id="921" w:author="charan" w:date="2014-04-05T12:01:00Z">
              <w:r>
                <w:rPr>
                  <w:rFonts w:asciiTheme="minorHAnsi" w:eastAsia="Times New Roman" w:hAnsiTheme="minorHAnsi" w:cs="Times New Roman"/>
                  <w:sz w:val="24"/>
                  <w:szCs w:val="24"/>
                </w:rPr>
                <w:t>Marathahalli</w:t>
              </w:r>
              <w:proofErr w:type="spellEnd"/>
            </w:ins>
          </w:p>
        </w:tc>
        <w:tc>
          <w:tcPr>
            <w:tcW w:w="1153" w:type="dxa"/>
          </w:tcPr>
          <w:p w:rsidR="003565C8" w:rsidRPr="00F80775" w:rsidRDefault="003565C8" w:rsidP="00A93110">
            <w:pPr>
              <w:pStyle w:val="DefaultStyle"/>
              <w:rPr>
                <w:ins w:id="922" w:author="charan" w:date="2014-04-05T12:01:00Z"/>
                <w:rFonts w:asciiTheme="minorHAnsi" w:hAnsiTheme="minorHAnsi" w:cs="CMR10"/>
                <w:sz w:val="24"/>
                <w:szCs w:val="24"/>
              </w:rPr>
            </w:pPr>
            <w:ins w:id="923" w:author="charan" w:date="2014-04-05T12:03:00Z">
              <w:r>
                <w:rPr>
                  <w:rFonts w:asciiTheme="minorHAnsi" w:hAnsiTheme="minorHAnsi" w:cs="CMR10"/>
                  <w:sz w:val="24"/>
                  <w:szCs w:val="24"/>
                </w:rPr>
                <w:t>3</w:t>
              </w:r>
            </w:ins>
          </w:p>
        </w:tc>
        <w:tc>
          <w:tcPr>
            <w:tcW w:w="1569" w:type="dxa"/>
          </w:tcPr>
          <w:p w:rsidR="003565C8" w:rsidRPr="00F80775" w:rsidRDefault="003565C8" w:rsidP="00A93110">
            <w:pPr>
              <w:pStyle w:val="DefaultStyle"/>
              <w:rPr>
                <w:ins w:id="924" w:author="charan" w:date="2014-04-05T12:01:00Z"/>
                <w:rFonts w:asciiTheme="minorHAnsi" w:hAnsiTheme="minorHAnsi" w:cs="CMR10"/>
                <w:sz w:val="24"/>
                <w:szCs w:val="24"/>
              </w:rPr>
            </w:pPr>
            <w:ins w:id="925" w:author="charan" w:date="2014-04-05T12:01:00Z">
              <w:r>
                <w:rPr>
                  <w:rFonts w:asciiTheme="minorHAnsi" w:hAnsiTheme="minorHAnsi" w:cs="CMR10"/>
                  <w:sz w:val="24"/>
                  <w:szCs w:val="24"/>
                </w:rPr>
                <w:t>Completed</w:t>
              </w:r>
            </w:ins>
          </w:p>
        </w:tc>
      </w:tr>
    </w:tbl>
    <w:p w:rsidR="003565C8" w:rsidRDefault="003565C8" w:rsidP="003565C8">
      <w:pPr>
        <w:pStyle w:val="DefaultStyle"/>
        <w:rPr>
          <w:ins w:id="926" w:author="charan" w:date="2014-04-05T12:01:00Z"/>
          <w:rFonts w:asciiTheme="minorHAnsi" w:hAnsiTheme="minorHAnsi" w:cs="CMR10"/>
          <w:b/>
          <w:sz w:val="24"/>
          <w:szCs w:val="24"/>
        </w:rPr>
      </w:pPr>
    </w:p>
    <w:p w:rsidR="003565C8" w:rsidRDefault="003565C8" w:rsidP="003565C8">
      <w:pPr>
        <w:pStyle w:val="DefaultStyle"/>
        <w:rPr>
          <w:ins w:id="927" w:author="charan" w:date="2014-04-05T12:03:00Z"/>
          <w:rFonts w:asciiTheme="minorHAnsi" w:hAnsiTheme="minorHAnsi" w:cs="CMR10"/>
          <w:b/>
          <w:sz w:val="24"/>
          <w:szCs w:val="24"/>
        </w:rPr>
      </w:pPr>
      <w:ins w:id="928" w:author="charan" w:date="2014-04-05T12:03:00Z">
        <w:r>
          <w:rPr>
            <w:rFonts w:asciiTheme="minorHAnsi" w:hAnsiTheme="minorHAnsi" w:cs="CMR10"/>
            <w:b/>
            <w:sz w:val="24"/>
            <w:szCs w:val="24"/>
          </w:rPr>
          <w:t xml:space="preserve">Survey </w:t>
        </w:r>
        <w:proofErr w:type="gramStart"/>
        <w:r>
          <w:rPr>
            <w:rFonts w:asciiTheme="minorHAnsi" w:hAnsiTheme="minorHAnsi" w:cs="CMR10"/>
            <w:b/>
            <w:sz w:val="24"/>
            <w:szCs w:val="24"/>
          </w:rPr>
          <w:t>status  as</w:t>
        </w:r>
        <w:proofErr w:type="gramEnd"/>
        <w:r>
          <w:rPr>
            <w:rFonts w:asciiTheme="minorHAnsi" w:hAnsiTheme="minorHAnsi" w:cs="CMR10"/>
            <w:b/>
            <w:sz w:val="24"/>
            <w:szCs w:val="24"/>
          </w:rPr>
          <w:t xml:space="preserve"> on March 1</w:t>
        </w:r>
        <w:r>
          <w:rPr>
            <w:rFonts w:asciiTheme="minorHAnsi" w:hAnsiTheme="minorHAnsi" w:cs="CMR10"/>
            <w:b/>
            <w:sz w:val="24"/>
            <w:szCs w:val="24"/>
          </w:rPr>
          <w:t>7</w:t>
        </w:r>
        <w:r w:rsidRPr="00A93110">
          <w:rPr>
            <w:rFonts w:asciiTheme="minorHAnsi" w:hAnsiTheme="minorHAnsi" w:cs="CMR10"/>
            <w:b/>
            <w:sz w:val="24"/>
            <w:szCs w:val="24"/>
            <w:vertAlign w:val="superscript"/>
          </w:rPr>
          <w:t>th</w:t>
        </w:r>
        <w:r>
          <w:rPr>
            <w:rFonts w:asciiTheme="minorHAnsi" w:hAnsiTheme="minorHAnsi" w:cs="CMR10"/>
            <w:b/>
            <w:sz w:val="24"/>
            <w:szCs w:val="24"/>
          </w:rPr>
          <w:t xml:space="preserve"> 2014.</w:t>
        </w:r>
      </w:ins>
    </w:p>
    <w:p w:rsidR="003565C8" w:rsidRPr="00A93110" w:rsidRDefault="003565C8" w:rsidP="003565C8">
      <w:pPr>
        <w:pStyle w:val="DefaultStyle"/>
        <w:rPr>
          <w:ins w:id="929" w:author="charan" w:date="2014-04-05T12:01:00Z"/>
          <w:rFonts w:asciiTheme="minorHAnsi" w:hAnsiTheme="minorHAnsi"/>
          <w:sz w:val="24"/>
          <w:szCs w:val="24"/>
        </w:rPr>
      </w:pPr>
    </w:p>
    <w:tbl>
      <w:tblPr>
        <w:tblStyle w:val="TableGrid"/>
        <w:tblW w:w="0" w:type="auto"/>
        <w:tblLook w:val="04A0" w:firstRow="1" w:lastRow="0" w:firstColumn="1" w:lastColumn="0" w:noHBand="0" w:noVBand="1"/>
      </w:tblPr>
      <w:tblGrid>
        <w:gridCol w:w="2448"/>
        <w:gridCol w:w="3308"/>
        <w:gridCol w:w="1153"/>
        <w:gridCol w:w="1569"/>
      </w:tblGrid>
      <w:tr w:rsidR="003565C8" w:rsidRPr="00A93110" w:rsidTr="00A93110">
        <w:trPr>
          <w:ins w:id="930" w:author="charan" w:date="2014-04-05T12:01:00Z"/>
        </w:trPr>
        <w:tc>
          <w:tcPr>
            <w:tcW w:w="2448" w:type="dxa"/>
          </w:tcPr>
          <w:p w:rsidR="003565C8" w:rsidRPr="00F80775" w:rsidRDefault="003565C8" w:rsidP="00A93110">
            <w:pPr>
              <w:pStyle w:val="DefaultStyle"/>
              <w:rPr>
                <w:ins w:id="931" w:author="charan" w:date="2014-04-05T12:01:00Z"/>
                <w:rFonts w:asciiTheme="minorHAnsi" w:hAnsiTheme="minorHAnsi" w:cs="CMR10"/>
                <w:sz w:val="24"/>
                <w:szCs w:val="24"/>
              </w:rPr>
            </w:pPr>
            <w:ins w:id="932" w:author="charan" w:date="2014-04-05T12:01:00Z">
              <w:r w:rsidRPr="00F80775">
                <w:rPr>
                  <w:rFonts w:asciiTheme="minorHAnsi" w:hAnsiTheme="minorHAnsi" w:cs="CMR10"/>
                  <w:sz w:val="24"/>
                  <w:szCs w:val="24"/>
                </w:rPr>
                <w:t>Members</w:t>
              </w:r>
            </w:ins>
          </w:p>
        </w:tc>
        <w:tc>
          <w:tcPr>
            <w:tcW w:w="3308" w:type="dxa"/>
          </w:tcPr>
          <w:p w:rsidR="003565C8" w:rsidRPr="00F80775" w:rsidRDefault="003565C8" w:rsidP="00A93110">
            <w:pPr>
              <w:pStyle w:val="DefaultStyle"/>
              <w:rPr>
                <w:ins w:id="933" w:author="charan" w:date="2014-04-05T12:01:00Z"/>
                <w:rFonts w:asciiTheme="minorHAnsi" w:hAnsiTheme="minorHAnsi" w:cs="CMR10"/>
                <w:sz w:val="24"/>
                <w:szCs w:val="24"/>
              </w:rPr>
            </w:pPr>
            <w:ins w:id="934" w:author="charan" w:date="2014-04-05T12:01:00Z">
              <w:r w:rsidRPr="00F80775">
                <w:rPr>
                  <w:rFonts w:asciiTheme="minorHAnsi" w:hAnsiTheme="minorHAnsi" w:cs="CMR10"/>
                  <w:sz w:val="24"/>
                  <w:szCs w:val="24"/>
                </w:rPr>
                <w:t>Task</w:t>
              </w:r>
              <w:r>
                <w:rPr>
                  <w:rFonts w:asciiTheme="minorHAnsi" w:hAnsiTheme="minorHAnsi" w:cs="CMR10"/>
                  <w:sz w:val="24"/>
                  <w:szCs w:val="24"/>
                </w:rPr>
                <w:t xml:space="preserve">(surveying at different places) </w:t>
              </w:r>
            </w:ins>
          </w:p>
        </w:tc>
        <w:tc>
          <w:tcPr>
            <w:tcW w:w="1153" w:type="dxa"/>
          </w:tcPr>
          <w:p w:rsidR="003565C8" w:rsidRPr="00F80775" w:rsidRDefault="003565C8" w:rsidP="00A93110">
            <w:pPr>
              <w:pStyle w:val="DefaultStyle"/>
              <w:rPr>
                <w:ins w:id="935" w:author="charan" w:date="2014-04-05T12:01:00Z"/>
                <w:rFonts w:asciiTheme="minorHAnsi" w:hAnsiTheme="minorHAnsi" w:cs="CMR10"/>
                <w:sz w:val="24"/>
                <w:szCs w:val="24"/>
              </w:rPr>
            </w:pPr>
            <w:ins w:id="936" w:author="charan" w:date="2014-04-05T12:01:00Z">
              <w:r w:rsidRPr="00F80775">
                <w:rPr>
                  <w:rFonts w:asciiTheme="minorHAnsi" w:hAnsiTheme="minorHAnsi" w:cs="CMR10"/>
                  <w:sz w:val="24"/>
                  <w:szCs w:val="24"/>
                </w:rPr>
                <w:t>Hours spent</w:t>
              </w:r>
            </w:ins>
          </w:p>
        </w:tc>
        <w:tc>
          <w:tcPr>
            <w:tcW w:w="1569" w:type="dxa"/>
          </w:tcPr>
          <w:p w:rsidR="003565C8" w:rsidRPr="00F80775" w:rsidRDefault="003565C8" w:rsidP="00A93110">
            <w:pPr>
              <w:pStyle w:val="DefaultStyle"/>
              <w:rPr>
                <w:ins w:id="937" w:author="charan" w:date="2014-04-05T12:01:00Z"/>
                <w:rFonts w:asciiTheme="minorHAnsi" w:hAnsiTheme="minorHAnsi" w:cs="CMR10"/>
                <w:sz w:val="24"/>
                <w:szCs w:val="24"/>
              </w:rPr>
            </w:pPr>
            <w:ins w:id="938" w:author="charan" w:date="2014-04-05T12:01:00Z">
              <w:r>
                <w:rPr>
                  <w:rFonts w:asciiTheme="minorHAnsi" w:hAnsiTheme="minorHAnsi" w:cs="CMR10"/>
                  <w:sz w:val="24"/>
                  <w:szCs w:val="24"/>
                </w:rPr>
                <w:t>Status</w:t>
              </w:r>
            </w:ins>
          </w:p>
        </w:tc>
      </w:tr>
      <w:tr w:rsidR="003565C8" w:rsidRPr="00A93110" w:rsidTr="00A93110">
        <w:trPr>
          <w:ins w:id="939" w:author="charan" w:date="2014-04-05T12:01:00Z"/>
        </w:trPr>
        <w:tc>
          <w:tcPr>
            <w:tcW w:w="2448" w:type="dxa"/>
          </w:tcPr>
          <w:p w:rsidR="003565C8" w:rsidRPr="00F80775" w:rsidRDefault="003565C8" w:rsidP="00A93110">
            <w:pPr>
              <w:pStyle w:val="DefaultStyle"/>
              <w:rPr>
                <w:ins w:id="940" w:author="charan" w:date="2014-04-05T12:01:00Z"/>
                <w:rFonts w:asciiTheme="minorHAnsi" w:hAnsiTheme="minorHAnsi" w:cs="CMR10"/>
                <w:sz w:val="24"/>
                <w:szCs w:val="24"/>
              </w:rPr>
            </w:pPr>
            <w:proofErr w:type="spellStart"/>
            <w:ins w:id="941" w:author="charan" w:date="2014-04-05T12:01:00Z">
              <w:r w:rsidRPr="00F80775">
                <w:rPr>
                  <w:rFonts w:asciiTheme="minorHAnsi" w:hAnsiTheme="minorHAnsi" w:cs="CMR10"/>
                  <w:sz w:val="24"/>
                  <w:szCs w:val="24"/>
                </w:rPr>
                <w:t>Soumit</w:t>
              </w:r>
              <w:proofErr w:type="spellEnd"/>
              <w:r w:rsidRPr="00F80775">
                <w:rPr>
                  <w:rFonts w:asciiTheme="minorHAnsi" w:hAnsiTheme="minorHAnsi" w:cs="CMR10"/>
                  <w:sz w:val="24"/>
                  <w:szCs w:val="24"/>
                </w:rPr>
                <w:t xml:space="preserve"> Das</w:t>
              </w:r>
            </w:ins>
          </w:p>
        </w:tc>
        <w:tc>
          <w:tcPr>
            <w:tcW w:w="3308" w:type="dxa"/>
          </w:tcPr>
          <w:p w:rsidR="003565C8" w:rsidRPr="00F80775" w:rsidRDefault="003565C8" w:rsidP="00A93110">
            <w:pPr>
              <w:pStyle w:val="DefaultStyle"/>
              <w:rPr>
                <w:ins w:id="942" w:author="charan" w:date="2014-04-05T12:01:00Z"/>
                <w:rFonts w:asciiTheme="minorHAnsi" w:hAnsiTheme="minorHAnsi" w:cs="CMR10"/>
                <w:sz w:val="24"/>
                <w:szCs w:val="24"/>
              </w:rPr>
            </w:pPr>
            <w:proofErr w:type="spellStart"/>
            <w:ins w:id="943" w:author="charan" w:date="2014-04-05T12:01:00Z">
              <w:r w:rsidRPr="00A93110">
                <w:rPr>
                  <w:rFonts w:asciiTheme="minorHAnsi" w:eastAsia="Times New Roman" w:hAnsiTheme="minorHAnsi" w:cs="Times New Roman"/>
                  <w:sz w:val="24"/>
                  <w:szCs w:val="24"/>
                </w:rPr>
                <w:t>SilkBoard,BTM</w:t>
              </w:r>
              <w:proofErr w:type="spellEnd"/>
              <w:r w:rsidRPr="00A93110">
                <w:rPr>
                  <w:rFonts w:asciiTheme="minorHAnsi" w:eastAsia="Times New Roman" w:hAnsiTheme="minorHAnsi" w:cs="Times New Roman"/>
                  <w:sz w:val="24"/>
                  <w:szCs w:val="24"/>
                </w:rPr>
                <w:t xml:space="preserve"> Layout/</w:t>
              </w:r>
              <w:proofErr w:type="spellStart"/>
              <w:r w:rsidRPr="00A93110">
                <w:rPr>
                  <w:rFonts w:asciiTheme="minorHAnsi" w:eastAsia="Times New Roman" w:hAnsiTheme="minorHAnsi" w:cs="Times New Roman"/>
                  <w:sz w:val="24"/>
                  <w:szCs w:val="24"/>
                </w:rPr>
                <w:t>Jayanagara</w:t>
              </w:r>
              <w:proofErr w:type="spellEnd"/>
            </w:ins>
          </w:p>
        </w:tc>
        <w:tc>
          <w:tcPr>
            <w:tcW w:w="1153" w:type="dxa"/>
          </w:tcPr>
          <w:p w:rsidR="003565C8" w:rsidRPr="00F80775" w:rsidRDefault="003565C8" w:rsidP="00A93110">
            <w:pPr>
              <w:pStyle w:val="DefaultStyle"/>
              <w:rPr>
                <w:ins w:id="944" w:author="charan" w:date="2014-04-05T12:01:00Z"/>
                <w:rFonts w:asciiTheme="minorHAnsi" w:hAnsiTheme="minorHAnsi" w:cs="CMR10"/>
                <w:sz w:val="24"/>
                <w:szCs w:val="24"/>
              </w:rPr>
            </w:pPr>
            <w:ins w:id="945" w:author="charan" w:date="2014-04-05T12:04:00Z">
              <w:r>
                <w:rPr>
                  <w:rFonts w:asciiTheme="minorHAnsi" w:hAnsiTheme="minorHAnsi" w:cs="CMR10"/>
                  <w:sz w:val="24"/>
                  <w:szCs w:val="24"/>
                </w:rPr>
                <w:t>3</w:t>
              </w:r>
            </w:ins>
          </w:p>
        </w:tc>
        <w:tc>
          <w:tcPr>
            <w:tcW w:w="1569" w:type="dxa"/>
          </w:tcPr>
          <w:p w:rsidR="003565C8" w:rsidRPr="00F80775" w:rsidRDefault="003565C8" w:rsidP="00A93110">
            <w:pPr>
              <w:pStyle w:val="DefaultStyle"/>
              <w:rPr>
                <w:ins w:id="946" w:author="charan" w:date="2014-04-05T12:01:00Z"/>
                <w:rFonts w:asciiTheme="minorHAnsi" w:hAnsiTheme="minorHAnsi" w:cs="CMR10"/>
                <w:sz w:val="24"/>
                <w:szCs w:val="24"/>
              </w:rPr>
            </w:pPr>
            <w:ins w:id="947" w:author="charan" w:date="2014-04-05T12:01:00Z">
              <w:r>
                <w:rPr>
                  <w:rFonts w:asciiTheme="minorHAnsi" w:hAnsiTheme="minorHAnsi" w:cs="CMR10"/>
                  <w:sz w:val="24"/>
                  <w:szCs w:val="24"/>
                </w:rPr>
                <w:t>Completed</w:t>
              </w:r>
            </w:ins>
          </w:p>
        </w:tc>
      </w:tr>
      <w:tr w:rsidR="003565C8" w:rsidRPr="00A93110" w:rsidTr="00A93110">
        <w:trPr>
          <w:ins w:id="948" w:author="charan" w:date="2014-04-05T12:01:00Z"/>
        </w:trPr>
        <w:tc>
          <w:tcPr>
            <w:tcW w:w="2448" w:type="dxa"/>
          </w:tcPr>
          <w:p w:rsidR="003565C8" w:rsidRPr="00F80775" w:rsidRDefault="003565C8" w:rsidP="00A93110">
            <w:pPr>
              <w:pStyle w:val="DefaultStyle"/>
              <w:rPr>
                <w:ins w:id="949" w:author="charan" w:date="2014-04-05T12:01:00Z"/>
                <w:rFonts w:asciiTheme="minorHAnsi" w:hAnsiTheme="minorHAnsi" w:cs="CMR10"/>
                <w:sz w:val="24"/>
                <w:szCs w:val="24"/>
              </w:rPr>
            </w:pPr>
            <w:proofErr w:type="spellStart"/>
            <w:ins w:id="950" w:author="charan" w:date="2014-04-05T12:01:00Z">
              <w:r w:rsidRPr="00F80775">
                <w:rPr>
                  <w:rFonts w:asciiTheme="minorHAnsi" w:hAnsiTheme="minorHAnsi" w:cs="CMR10"/>
                  <w:sz w:val="24"/>
                  <w:szCs w:val="24"/>
                </w:rPr>
                <w:t>Charan</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Shetty</w:t>
              </w:r>
              <w:proofErr w:type="spellEnd"/>
            </w:ins>
          </w:p>
        </w:tc>
        <w:tc>
          <w:tcPr>
            <w:tcW w:w="3308" w:type="dxa"/>
          </w:tcPr>
          <w:p w:rsidR="003565C8" w:rsidRPr="00F80775" w:rsidRDefault="003565C8" w:rsidP="003565C8">
            <w:pPr>
              <w:pStyle w:val="DefaultStyle"/>
              <w:rPr>
                <w:ins w:id="951" w:author="charan" w:date="2014-04-05T12:01:00Z"/>
                <w:rFonts w:asciiTheme="minorHAnsi" w:hAnsiTheme="minorHAnsi" w:cs="CMR10"/>
                <w:sz w:val="24"/>
                <w:szCs w:val="24"/>
              </w:rPr>
            </w:pPr>
            <w:proofErr w:type="spellStart"/>
            <w:ins w:id="952" w:author="charan" w:date="2014-04-05T12:01:00Z">
              <w:r w:rsidRPr="00A93110">
                <w:rPr>
                  <w:rFonts w:asciiTheme="minorHAnsi" w:eastAsia="Times New Roman" w:hAnsiTheme="minorHAnsi" w:cs="Times New Roman"/>
                  <w:sz w:val="24"/>
                  <w:szCs w:val="24"/>
                </w:rPr>
                <w:t>Majestic,Santinagar</w:t>
              </w:r>
              <w:proofErr w:type="spellEnd"/>
              <w:r>
                <w:rPr>
                  <w:rFonts w:asciiTheme="minorHAnsi" w:eastAsia="Times New Roman" w:hAnsiTheme="minorHAnsi" w:cs="Times New Roman"/>
                  <w:sz w:val="24"/>
                  <w:szCs w:val="24"/>
                </w:rPr>
                <w:t xml:space="preserve">, </w:t>
              </w:r>
            </w:ins>
          </w:p>
        </w:tc>
        <w:tc>
          <w:tcPr>
            <w:tcW w:w="1153" w:type="dxa"/>
          </w:tcPr>
          <w:p w:rsidR="003565C8" w:rsidRPr="00F80775" w:rsidRDefault="003565C8" w:rsidP="00A93110">
            <w:pPr>
              <w:pStyle w:val="DefaultStyle"/>
              <w:rPr>
                <w:ins w:id="953" w:author="charan" w:date="2014-04-05T12:01:00Z"/>
                <w:rFonts w:asciiTheme="minorHAnsi" w:hAnsiTheme="minorHAnsi" w:cs="CMR10"/>
                <w:sz w:val="24"/>
                <w:szCs w:val="24"/>
              </w:rPr>
            </w:pPr>
            <w:ins w:id="954" w:author="charan" w:date="2014-04-05T12:04:00Z">
              <w:r>
                <w:rPr>
                  <w:rFonts w:asciiTheme="minorHAnsi" w:hAnsiTheme="minorHAnsi" w:cs="CMR10"/>
                  <w:sz w:val="24"/>
                  <w:szCs w:val="24"/>
                </w:rPr>
                <w:t>3</w:t>
              </w:r>
            </w:ins>
          </w:p>
        </w:tc>
        <w:tc>
          <w:tcPr>
            <w:tcW w:w="1569" w:type="dxa"/>
          </w:tcPr>
          <w:p w:rsidR="003565C8" w:rsidRPr="00F80775" w:rsidRDefault="003565C8" w:rsidP="00A93110">
            <w:pPr>
              <w:pStyle w:val="DefaultStyle"/>
              <w:rPr>
                <w:ins w:id="955" w:author="charan" w:date="2014-04-05T12:01:00Z"/>
                <w:rFonts w:asciiTheme="minorHAnsi" w:hAnsiTheme="minorHAnsi" w:cs="CMR10"/>
                <w:sz w:val="24"/>
                <w:szCs w:val="24"/>
              </w:rPr>
            </w:pPr>
            <w:ins w:id="956" w:author="charan" w:date="2014-04-05T12:01:00Z">
              <w:r>
                <w:rPr>
                  <w:rFonts w:asciiTheme="minorHAnsi" w:hAnsiTheme="minorHAnsi" w:cs="CMR10"/>
                  <w:sz w:val="24"/>
                  <w:szCs w:val="24"/>
                </w:rPr>
                <w:t>Completed</w:t>
              </w:r>
            </w:ins>
          </w:p>
        </w:tc>
      </w:tr>
      <w:tr w:rsidR="003565C8" w:rsidRPr="00A93110" w:rsidTr="00A93110">
        <w:trPr>
          <w:ins w:id="957" w:author="charan" w:date="2014-04-05T12:01:00Z"/>
        </w:trPr>
        <w:tc>
          <w:tcPr>
            <w:tcW w:w="2448" w:type="dxa"/>
          </w:tcPr>
          <w:p w:rsidR="003565C8" w:rsidRPr="00F80775" w:rsidRDefault="003565C8" w:rsidP="00A93110">
            <w:pPr>
              <w:pStyle w:val="DefaultStyle"/>
              <w:rPr>
                <w:ins w:id="958" w:author="charan" w:date="2014-04-05T12:01:00Z"/>
                <w:rFonts w:asciiTheme="minorHAnsi" w:hAnsiTheme="minorHAnsi" w:cs="CMR10"/>
                <w:sz w:val="24"/>
                <w:szCs w:val="24"/>
              </w:rPr>
            </w:pPr>
            <w:ins w:id="959" w:author="charan" w:date="2014-04-05T12:01:00Z">
              <w:r w:rsidRPr="00F80775">
                <w:rPr>
                  <w:rFonts w:asciiTheme="minorHAnsi" w:hAnsiTheme="minorHAnsi" w:cs="CMR10"/>
                  <w:sz w:val="24"/>
                  <w:szCs w:val="24"/>
                </w:rPr>
                <w:t xml:space="preserve">Joshi </w:t>
              </w:r>
              <w:proofErr w:type="spellStart"/>
              <w:r w:rsidRPr="00F80775">
                <w:rPr>
                  <w:rFonts w:asciiTheme="minorHAnsi" w:hAnsiTheme="minorHAnsi" w:cs="CMR10"/>
                  <w:sz w:val="24"/>
                  <w:szCs w:val="24"/>
                </w:rPr>
                <w:t>Dnyanesh</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Madhav</w:t>
              </w:r>
              <w:proofErr w:type="spellEnd"/>
            </w:ins>
          </w:p>
        </w:tc>
        <w:tc>
          <w:tcPr>
            <w:tcW w:w="3308" w:type="dxa"/>
          </w:tcPr>
          <w:p w:rsidR="003565C8" w:rsidRPr="00F80775" w:rsidRDefault="003565C8" w:rsidP="00A93110">
            <w:pPr>
              <w:pStyle w:val="DefaultStyle"/>
              <w:rPr>
                <w:ins w:id="960" w:author="charan" w:date="2014-04-05T12:01:00Z"/>
                <w:rFonts w:asciiTheme="minorHAnsi" w:hAnsiTheme="minorHAnsi" w:cs="CMR10"/>
                <w:sz w:val="24"/>
                <w:szCs w:val="24"/>
              </w:rPr>
            </w:pPr>
            <w:ins w:id="961" w:author="charan" w:date="2014-04-05T12:01:00Z">
              <w:r>
                <w:rPr>
                  <w:rFonts w:asciiTheme="minorHAnsi" w:eastAsia="Times New Roman" w:hAnsiTheme="minorHAnsi" w:cs="Times New Roman"/>
                  <w:sz w:val="24"/>
                  <w:szCs w:val="24"/>
                </w:rPr>
                <w:t xml:space="preserve">Electronic </w:t>
              </w:r>
              <w:proofErr w:type="spellStart"/>
              <w:r>
                <w:rPr>
                  <w:rFonts w:asciiTheme="minorHAnsi" w:eastAsia="Times New Roman" w:hAnsiTheme="minorHAnsi" w:cs="Times New Roman"/>
                  <w:sz w:val="24"/>
                  <w:szCs w:val="24"/>
                </w:rPr>
                <w:t>city</w:t>
              </w:r>
            </w:ins>
            <w:ins w:id="962" w:author="charan" w:date="2014-04-05T12:03:00Z">
              <w:r>
                <w:rPr>
                  <w:rFonts w:asciiTheme="minorHAnsi" w:eastAsia="Times New Roman" w:hAnsiTheme="minorHAnsi" w:cs="Times New Roman"/>
                  <w:sz w:val="24"/>
                  <w:szCs w:val="24"/>
                </w:rPr>
                <w:t>,Majestic</w:t>
              </w:r>
              <w:proofErr w:type="spellEnd"/>
              <w:r>
                <w:rPr>
                  <w:rFonts w:asciiTheme="minorHAnsi" w:eastAsia="Times New Roman" w:hAnsiTheme="minorHAnsi" w:cs="Times New Roman"/>
                  <w:sz w:val="24"/>
                  <w:szCs w:val="24"/>
                </w:rPr>
                <w:t xml:space="preserve"> </w:t>
              </w:r>
              <w:proofErr w:type="spellStart"/>
              <w:r>
                <w:rPr>
                  <w:rFonts w:asciiTheme="minorHAnsi" w:eastAsia="Times New Roman" w:hAnsiTheme="minorHAnsi" w:cs="Times New Roman"/>
                  <w:sz w:val="24"/>
                  <w:szCs w:val="24"/>
                </w:rPr>
                <w:t>Shantinagar</w:t>
              </w:r>
            </w:ins>
            <w:proofErr w:type="spellEnd"/>
          </w:p>
        </w:tc>
        <w:tc>
          <w:tcPr>
            <w:tcW w:w="1153" w:type="dxa"/>
          </w:tcPr>
          <w:p w:rsidR="003565C8" w:rsidRPr="00F80775" w:rsidRDefault="003565C8" w:rsidP="00A93110">
            <w:pPr>
              <w:pStyle w:val="DefaultStyle"/>
              <w:rPr>
                <w:ins w:id="963" w:author="charan" w:date="2014-04-05T12:01:00Z"/>
                <w:rFonts w:asciiTheme="minorHAnsi" w:hAnsiTheme="minorHAnsi" w:cs="CMR10"/>
                <w:sz w:val="24"/>
                <w:szCs w:val="24"/>
              </w:rPr>
            </w:pPr>
            <w:ins w:id="964" w:author="charan" w:date="2014-04-05T12:04:00Z">
              <w:r>
                <w:rPr>
                  <w:rFonts w:asciiTheme="minorHAnsi" w:hAnsiTheme="minorHAnsi" w:cs="CMR10"/>
                  <w:sz w:val="24"/>
                  <w:szCs w:val="24"/>
                </w:rPr>
                <w:t>3</w:t>
              </w:r>
            </w:ins>
          </w:p>
        </w:tc>
        <w:tc>
          <w:tcPr>
            <w:tcW w:w="1569" w:type="dxa"/>
          </w:tcPr>
          <w:p w:rsidR="003565C8" w:rsidRPr="00F80775" w:rsidRDefault="003565C8" w:rsidP="00A93110">
            <w:pPr>
              <w:pStyle w:val="DefaultStyle"/>
              <w:rPr>
                <w:ins w:id="965" w:author="charan" w:date="2014-04-05T12:01:00Z"/>
                <w:rFonts w:asciiTheme="minorHAnsi" w:hAnsiTheme="minorHAnsi" w:cs="CMR10"/>
                <w:sz w:val="24"/>
                <w:szCs w:val="24"/>
              </w:rPr>
            </w:pPr>
            <w:ins w:id="966" w:author="charan" w:date="2014-04-05T12:01:00Z">
              <w:r>
                <w:rPr>
                  <w:rFonts w:asciiTheme="minorHAnsi" w:hAnsiTheme="minorHAnsi" w:cs="CMR10"/>
                  <w:sz w:val="24"/>
                  <w:szCs w:val="24"/>
                </w:rPr>
                <w:t>Completed</w:t>
              </w:r>
            </w:ins>
          </w:p>
        </w:tc>
      </w:tr>
      <w:tr w:rsidR="003565C8" w:rsidRPr="00A93110" w:rsidTr="00A93110">
        <w:trPr>
          <w:ins w:id="967" w:author="charan" w:date="2014-04-05T12:01:00Z"/>
        </w:trPr>
        <w:tc>
          <w:tcPr>
            <w:tcW w:w="2448" w:type="dxa"/>
          </w:tcPr>
          <w:p w:rsidR="003565C8" w:rsidRPr="00F80775" w:rsidRDefault="003565C8" w:rsidP="00A93110">
            <w:pPr>
              <w:pStyle w:val="DefaultStyle"/>
              <w:rPr>
                <w:ins w:id="968" w:author="charan" w:date="2014-04-05T12:01:00Z"/>
                <w:rFonts w:asciiTheme="minorHAnsi" w:hAnsiTheme="minorHAnsi" w:cs="CMR10"/>
                <w:sz w:val="24"/>
                <w:szCs w:val="24"/>
              </w:rPr>
            </w:pPr>
            <w:proofErr w:type="spellStart"/>
            <w:ins w:id="969" w:author="charan" w:date="2014-04-05T12:01:00Z">
              <w:r w:rsidRPr="00F80775">
                <w:rPr>
                  <w:rFonts w:asciiTheme="minorHAnsi" w:hAnsiTheme="minorHAnsi" w:cs="CMR10"/>
                  <w:sz w:val="24"/>
                  <w:szCs w:val="24"/>
                </w:rPr>
                <w:t>Balmukund</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Agarwal</w:t>
              </w:r>
              <w:proofErr w:type="spellEnd"/>
            </w:ins>
          </w:p>
        </w:tc>
        <w:tc>
          <w:tcPr>
            <w:tcW w:w="3308" w:type="dxa"/>
          </w:tcPr>
          <w:p w:rsidR="003565C8" w:rsidRPr="00F80775" w:rsidRDefault="003565C8" w:rsidP="003565C8">
            <w:pPr>
              <w:pStyle w:val="DefaultStyle"/>
              <w:rPr>
                <w:ins w:id="970" w:author="charan" w:date="2014-04-05T12:01:00Z"/>
                <w:rFonts w:asciiTheme="minorHAnsi" w:hAnsiTheme="minorHAnsi" w:cs="CMR10"/>
                <w:sz w:val="24"/>
                <w:szCs w:val="24"/>
              </w:rPr>
            </w:pPr>
            <w:proofErr w:type="spellStart"/>
            <w:ins w:id="971" w:author="charan" w:date="2014-04-05T12:01:00Z">
              <w:r w:rsidRPr="00A93110">
                <w:rPr>
                  <w:rFonts w:asciiTheme="minorHAnsi" w:eastAsia="Times New Roman" w:hAnsiTheme="minorHAnsi" w:cs="Times New Roman"/>
                  <w:sz w:val="24"/>
                  <w:szCs w:val="24"/>
                </w:rPr>
                <w:t>SilkBoard,BTM</w:t>
              </w:r>
              <w:proofErr w:type="spellEnd"/>
              <w:r w:rsidRPr="00A93110">
                <w:rPr>
                  <w:rFonts w:asciiTheme="minorHAnsi" w:eastAsia="Times New Roman" w:hAnsiTheme="minorHAnsi" w:cs="Times New Roman"/>
                  <w:sz w:val="24"/>
                  <w:szCs w:val="24"/>
                </w:rPr>
                <w:t xml:space="preserve"> Layout/</w:t>
              </w:r>
              <w:proofErr w:type="spellStart"/>
              <w:r w:rsidRPr="00A93110">
                <w:rPr>
                  <w:rFonts w:asciiTheme="minorHAnsi" w:eastAsia="Times New Roman" w:hAnsiTheme="minorHAnsi" w:cs="Times New Roman"/>
                  <w:sz w:val="24"/>
                  <w:szCs w:val="24"/>
                </w:rPr>
                <w:t>Jayanagara</w:t>
              </w:r>
              <w:proofErr w:type="spellEnd"/>
              <w:r>
                <w:rPr>
                  <w:rFonts w:asciiTheme="minorHAnsi" w:eastAsia="Times New Roman" w:hAnsiTheme="minorHAnsi" w:cs="Times New Roman"/>
                  <w:sz w:val="24"/>
                  <w:szCs w:val="24"/>
                </w:rPr>
                <w:t xml:space="preserve">, </w:t>
              </w:r>
            </w:ins>
          </w:p>
        </w:tc>
        <w:tc>
          <w:tcPr>
            <w:tcW w:w="1153" w:type="dxa"/>
          </w:tcPr>
          <w:p w:rsidR="003565C8" w:rsidRPr="00F80775" w:rsidRDefault="003565C8" w:rsidP="00A93110">
            <w:pPr>
              <w:pStyle w:val="DefaultStyle"/>
              <w:rPr>
                <w:ins w:id="972" w:author="charan" w:date="2014-04-05T12:01:00Z"/>
                <w:rFonts w:asciiTheme="minorHAnsi" w:hAnsiTheme="minorHAnsi" w:cs="CMR10"/>
                <w:sz w:val="24"/>
                <w:szCs w:val="24"/>
              </w:rPr>
            </w:pPr>
            <w:ins w:id="973" w:author="charan" w:date="2014-04-05T12:04:00Z">
              <w:r>
                <w:rPr>
                  <w:rFonts w:asciiTheme="minorHAnsi" w:hAnsiTheme="minorHAnsi" w:cs="CMR10"/>
                  <w:sz w:val="24"/>
                  <w:szCs w:val="24"/>
                </w:rPr>
                <w:t>3</w:t>
              </w:r>
            </w:ins>
          </w:p>
        </w:tc>
        <w:tc>
          <w:tcPr>
            <w:tcW w:w="1569" w:type="dxa"/>
          </w:tcPr>
          <w:p w:rsidR="003565C8" w:rsidRPr="00F80775" w:rsidRDefault="003565C8" w:rsidP="00A93110">
            <w:pPr>
              <w:pStyle w:val="DefaultStyle"/>
              <w:rPr>
                <w:ins w:id="974" w:author="charan" w:date="2014-04-05T12:01:00Z"/>
                <w:rFonts w:asciiTheme="minorHAnsi" w:hAnsiTheme="minorHAnsi" w:cs="CMR10"/>
                <w:sz w:val="24"/>
                <w:szCs w:val="24"/>
              </w:rPr>
            </w:pPr>
            <w:ins w:id="975" w:author="charan" w:date="2014-04-05T12:01:00Z">
              <w:r>
                <w:rPr>
                  <w:rFonts w:asciiTheme="minorHAnsi" w:hAnsiTheme="minorHAnsi" w:cs="CMR10"/>
                  <w:sz w:val="24"/>
                  <w:szCs w:val="24"/>
                </w:rPr>
                <w:t>Completed</w:t>
              </w:r>
            </w:ins>
          </w:p>
        </w:tc>
      </w:tr>
    </w:tbl>
    <w:p w:rsidR="003565C8" w:rsidRDefault="003565C8" w:rsidP="003565C8">
      <w:pPr>
        <w:pStyle w:val="DefaultStyle"/>
        <w:rPr>
          <w:ins w:id="976" w:author="charan" w:date="2014-04-05T12:01:00Z"/>
          <w:rFonts w:asciiTheme="minorHAnsi" w:hAnsiTheme="minorHAnsi"/>
          <w:b/>
          <w:color w:val="000000"/>
          <w:sz w:val="24"/>
          <w:szCs w:val="24"/>
        </w:rPr>
      </w:pPr>
    </w:p>
    <w:p w:rsidR="003565C8" w:rsidRDefault="003565C8">
      <w:pPr>
        <w:pStyle w:val="DefaultStyle"/>
        <w:spacing w:after="0" w:line="100" w:lineRule="atLeast"/>
        <w:rPr>
          <w:ins w:id="977" w:author="charan" w:date="2014-04-05T12:00:00Z"/>
          <w:rFonts w:asciiTheme="minorHAnsi" w:hAnsiTheme="minorHAnsi"/>
          <w:b/>
          <w:color w:val="000000"/>
          <w:sz w:val="24"/>
          <w:szCs w:val="24"/>
        </w:rPr>
      </w:pPr>
    </w:p>
    <w:p w:rsidR="003565C8" w:rsidRDefault="003565C8">
      <w:pPr>
        <w:pStyle w:val="DefaultStyle"/>
        <w:spacing w:after="0" w:line="100" w:lineRule="atLeast"/>
        <w:rPr>
          <w:ins w:id="978" w:author="charan" w:date="2014-04-05T12:00:00Z"/>
          <w:rFonts w:asciiTheme="minorHAnsi" w:hAnsiTheme="minorHAnsi"/>
          <w:b/>
          <w:color w:val="000000"/>
          <w:sz w:val="24"/>
          <w:szCs w:val="24"/>
        </w:rPr>
      </w:pPr>
    </w:p>
    <w:p w:rsidR="003565C8" w:rsidRDefault="003565C8">
      <w:pPr>
        <w:pStyle w:val="DefaultStyle"/>
        <w:spacing w:after="0" w:line="100" w:lineRule="atLeast"/>
        <w:rPr>
          <w:ins w:id="979" w:author="charan" w:date="2014-04-05T12:00:00Z"/>
          <w:rFonts w:asciiTheme="minorHAnsi" w:hAnsiTheme="minorHAnsi"/>
          <w:b/>
          <w:color w:val="000000"/>
          <w:sz w:val="24"/>
          <w:szCs w:val="24"/>
        </w:rPr>
      </w:pPr>
    </w:p>
    <w:p w:rsidR="003565C8" w:rsidRDefault="003565C8">
      <w:pPr>
        <w:pStyle w:val="DefaultStyle"/>
        <w:spacing w:after="0" w:line="100" w:lineRule="atLeast"/>
        <w:rPr>
          <w:ins w:id="980" w:author="charan" w:date="2014-04-05T12:00:00Z"/>
          <w:rFonts w:asciiTheme="minorHAnsi" w:hAnsiTheme="minorHAnsi"/>
          <w:b/>
          <w:color w:val="000000"/>
          <w:sz w:val="24"/>
          <w:szCs w:val="24"/>
        </w:rPr>
      </w:pPr>
    </w:p>
    <w:p w:rsidR="003565C8" w:rsidRDefault="003565C8">
      <w:pPr>
        <w:pStyle w:val="DefaultStyle"/>
        <w:spacing w:after="0" w:line="100" w:lineRule="atLeast"/>
        <w:rPr>
          <w:ins w:id="981" w:author="charan" w:date="2014-04-05T12:00:00Z"/>
          <w:rFonts w:asciiTheme="minorHAnsi" w:hAnsiTheme="minorHAnsi"/>
          <w:b/>
          <w:color w:val="000000"/>
          <w:sz w:val="24"/>
          <w:szCs w:val="24"/>
        </w:rPr>
      </w:pPr>
    </w:p>
    <w:p w:rsidR="003565C8" w:rsidRDefault="003565C8">
      <w:pPr>
        <w:pStyle w:val="DefaultStyle"/>
        <w:spacing w:after="0" w:line="100" w:lineRule="atLeast"/>
        <w:rPr>
          <w:ins w:id="982" w:author="charan" w:date="2014-04-05T12:00:00Z"/>
          <w:rFonts w:asciiTheme="minorHAnsi" w:hAnsiTheme="minorHAnsi"/>
          <w:b/>
          <w:color w:val="000000"/>
          <w:sz w:val="24"/>
          <w:szCs w:val="24"/>
        </w:rPr>
      </w:pPr>
    </w:p>
    <w:p w:rsidR="003565C8" w:rsidRDefault="003565C8">
      <w:pPr>
        <w:pStyle w:val="DefaultStyle"/>
        <w:spacing w:after="0" w:line="100" w:lineRule="atLeast"/>
        <w:rPr>
          <w:ins w:id="983" w:author="charan" w:date="2014-04-05T12:00:00Z"/>
          <w:rFonts w:asciiTheme="minorHAnsi" w:hAnsiTheme="minorHAnsi"/>
          <w:b/>
          <w:color w:val="000000"/>
          <w:sz w:val="24"/>
          <w:szCs w:val="24"/>
        </w:rPr>
      </w:pPr>
    </w:p>
    <w:p w:rsidR="003565C8" w:rsidRDefault="003565C8">
      <w:pPr>
        <w:pStyle w:val="DefaultStyle"/>
        <w:spacing w:after="0" w:line="100" w:lineRule="atLeast"/>
        <w:rPr>
          <w:ins w:id="984" w:author="charan" w:date="2014-04-05T12:00:00Z"/>
          <w:rFonts w:asciiTheme="minorHAnsi" w:hAnsiTheme="minorHAnsi"/>
          <w:b/>
          <w:color w:val="000000"/>
          <w:sz w:val="24"/>
          <w:szCs w:val="24"/>
        </w:rPr>
      </w:pPr>
    </w:p>
    <w:p w:rsidR="003565C8" w:rsidRDefault="003565C8">
      <w:pPr>
        <w:pStyle w:val="DefaultStyle"/>
        <w:spacing w:after="0" w:line="100" w:lineRule="atLeast"/>
        <w:rPr>
          <w:ins w:id="985" w:author="charan" w:date="2014-04-05T12:00:00Z"/>
          <w:rFonts w:asciiTheme="minorHAnsi" w:hAnsiTheme="minorHAnsi"/>
          <w:b/>
          <w:color w:val="000000"/>
          <w:sz w:val="24"/>
          <w:szCs w:val="24"/>
        </w:rPr>
      </w:pPr>
    </w:p>
    <w:p w:rsidR="008C5D39" w:rsidRPr="00E422BF" w:rsidRDefault="00B44C92">
      <w:pPr>
        <w:pStyle w:val="DefaultStyle"/>
        <w:spacing w:after="0" w:line="100" w:lineRule="atLeast"/>
        <w:rPr>
          <w:rFonts w:asciiTheme="minorHAnsi" w:hAnsiTheme="minorHAnsi"/>
          <w:sz w:val="24"/>
          <w:szCs w:val="24"/>
          <w:rPrChange w:id="986" w:author="charan" w:date="2014-04-05T11:48:00Z">
            <w:rPr/>
          </w:rPrChange>
        </w:rPr>
      </w:pPr>
      <w:del w:id="987" w:author="charan" w:date="2014-04-05T12:07:00Z">
        <w:r w:rsidRPr="003565C8" w:rsidDel="003565C8">
          <w:rPr>
            <w:rFonts w:asciiTheme="minorHAnsi" w:hAnsiTheme="minorHAnsi"/>
            <w:b/>
            <w:color w:val="000000"/>
            <w:sz w:val="24"/>
            <w:szCs w:val="24"/>
            <w:rPrChange w:id="988" w:author="charan" w:date="2014-04-05T12:07:00Z">
              <w:rPr>
                <w:b/>
                <w:color w:val="000000"/>
                <w:sz w:val="20"/>
                <w:szCs w:val="20"/>
              </w:rPr>
            </w:rPrChange>
          </w:rPr>
          <w:delText>Soumit Das:</w:delText>
        </w:r>
        <w:r w:rsidRPr="003565C8" w:rsidDel="003565C8">
          <w:rPr>
            <w:rFonts w:asciiTheme="minorHAnsi" w:hAnsiTheme="minorHAnsi" w:cs="LiberationSans-Bold"/>
            <w:b/>
            <w:bCs/>
            <w:sz w:val="24"/>
            <w:szCs w:val="24"/>
            <w:rPrChange w:id="989" w:author="charan" w:date="2014-04-05T12:07:00Z">
              <w:rPr>
                <w:rFonts w:ascii="LiberationSans-Bold" w:hAnsi="LiberationSans-Bold" w:cs="LiberationSans-Bold"/>
                <w:b/>
                <w:bCs/>
                <w:sz w:val="24"/>
                <w:szCs w:val="24"/>
              </w:rPr>
            </w:rPrChange>
          </w:rPr>
          <w:delText xml:space="preserve"> </w:delText>
        </w:r>
      </w:del>
      <w:proofErr w:type="spellStart"/>
      <w:r w:rsidRPr="003565C8">
        <w:rPr>
          <w:rFonts w:asciiTheme="minorHAnsi" w:hAnsiTheme="minorHAnsi" w:cs="LiberationSans-Bold"/>
          <w:b/>
          <w:bCs/>
          <w:sz w:val="24"/>
          <w:szCs w:val="24"/>
          <w:rPrChange w:id="990" w:author="charan" w:date="2014-04-05T12:07:00Z">
            <w:rPr>
              <w:rFonts w:cs="LiberationSans-Bold"/>
              <w:bCs/>
              <w:sz w:val="20"/>
              <w:szCs w:val="20"/>
            </w:rPr>
          </w:rPrChange>
        </w:rPr>
        <w:t>Soumit</w:t>
      </w:r>
      <w:proofErr w:type="spellEnd"/>
      <w:r w:rsidRPr="00E422BF">
        <w:rPr>
          <w:rFonts w:asciiTheme="minorHAnsi" w:hAnsiTheme="minorHAnsi" w:cs="LiberationSans-Bold"/>
          <w:bCs/>
          <w:sz w:val="24"/>
          <w:szCs w:val="24"/>
          <w:rPrChange w:id="991" w:author="charan" w:date="2014-04-05T11:48:00Z">
            <w:rPr>
              <w:rFonts w:cs="LiberationSans-Bold"/>
              <w:bCs/>
              <w:sz w:val="20"/>
              <w:szCs w:val="20"/>
            </w:rPr>
          </w:rPrChange>
        </w:rPr>
        <w:t xml:space="preserve"> analyzed the “Connecting service information” data and “mode of access to information” data, following are the   statistics of these </w:t>
      </w:r>
      <w:proofErr w:type="gramStart"/>
      <w:r w:rsidRPr="00E422BF">
        <w:rPr>
          <w:rFonts w:asciiTheme="minorHAnsi" w:hAnsiTheme="minorHAnsi" w:cs="LiberationSans-Bold"/>
          <w:bCs/>
          <w:sz w:val="24"/>
          <w:szCs w:val="24"/>
          <w:rPrChange w:id="992" w:author="charan" w:date="2014-04-05T11:48:00Z">
            <w:rPr>
              <w:rFonts w:cs="LiberationSans-Bold"/>
              <w:bCs/>
              <w:sz w:val="20"/>
              <w:szCs w:val="20"/>
            </w:rPr>
          </w:rPrChange>
        </w:rPr>
        <w:t>two(</w:t>
      </w:r>
      <w:proofErr w:type="gramEnd"/>
      <w:r w:rsidRPr="00E422BF">
        <w:rPr>
          <w:rFonts w:asciiTheme="minorHAnsi" w:hAnsiTheme="minorHAnsi" w:cs="LiberationSans-Bold"/>
          <w:bCs/>
          <w:sz w:val="24"/>
          <w:szCs w:val="24"/>
          <w:rPrChange w:id="993" w:author="charan" w:date="2014-04-05T11:48:00Z">
            <w:rPr>
              <w:rFonts w:cs="LiberationSans-Bold"/>
              <w:bCs/>
              <w:sz w:val="20"/>
              <w:szCs w:val="20"/>
            </w:rPr>
          </w:rPrChange>
        </w:rPr>
        <w:t>percentage of people opted for these two):</w:t>
      </w:r>
    </w:p>
    <w:p w:rsidR="008C5D39" w:rsidRPr="00E422BF" w:rsidRDefault="00B44C92">
      <w:pPr>
        <w:pStyle w:val="DefaultStyle"/>
        <w:spacing w:after="0" w:line="100" w:lineRule="atLeast"/>
        <w:rPr>
          <w:rFonts w:asciiTheme="minorHAnsi" w:hAnsiTheme="minorHAnsi"/>
          <w:sz w:val="24"/>
          <w:szCs w:val="24"/>
          <w:rPrChange w:id="994" w:author="charan" w:date="2014-04-05T11:48:00Z">
            <w:rPr/>
          </w:rPrChange>
        </w:rPr>
      </w:pPr>
      <w:r w:rsidRPr="00E422BF">
        <w:rPr>
          <w:rFonts w:asciiTheme="minorHAnsi" w:hAnsiTheme="minorHAnsi" w:cs="LiberationSans-Bold"/>
          <w:b/>
          <w:bCs/>
          <w:sz w:val="24"/>
          <w:szCs w:val="24"/>
          <w:rPrChange w:id="995" w:author="charan" w:date="2014-04-05T11:48:00Z">
            <w:rPr>
              <w:rFonts w:ascii="LiberationSans-Bold" w:hAnsi="LiberationSans-Bold" w:cs="LiberationSans-Bold"/>
              <w:b/>
              <w:bCs/>
              <w:sz w:val="24"/>
              <w:szCs w:val="24"/>
            </w:rPr>
          </w:rPrChange>
        </w:rPr>
        <w:t xml:space="preserve">  </w:t>
      </w:r>
    </w:p>
    <w:p w:rsidR="008C5D39" w:rsidRPr="00E422BF" w:rsidRDefault="00B44C92">
      <w:pPr>
        <w:pStyle w:val="DefaultStyle"/>
        <w:spacing w:after="0" w:line="100" w:lineRule="atLeast"/>
        <w:rPr>
          <w:rFonts w:asciiTheme="minorHAnsi" w:hAnsiTheme="minorHAnsi"/>
          <w:sz w:val="24"/>
          <w:szCs w:val="24"/>
          <w:rPrChange w:id="996" w:author="charan" w:date="2014-04-05T11:48:00Z">
            <w:rPr/>
          </w:rPrChange>
        </w:rPr>
      </w:pPr>
      <w:r w:rsidRPr="00E422BF">
        <w:rPr>
          <w:rFonts w:asciiTheme="minorHAnsi" w:hAnsiTheme="minorHAnsi" w:cs="LiberationSans-Bold"/>
          <w:b/>
          <w:bCs/>
          <w:sz w:val="24"/>
          <w:szCs w:val="24"/>
          <w:rPrChange w:id="997" w:author="charan" w:date="2014-04-05T11:48:00Z">
            <w:rPr>
              <w:rFonts w:cs="LiberationSans-Bold"/>
              <w:b/>
              <w:bCs/>
              <w:sz w:val="20"/>
              <w:szCs w:val="20"/>
            </w:rPr>
          </w:rPrChange>
        </w:rPr>
        <w:t xml:space="preserve">Connecting service information: </w:t>
      </w:r>
      <w:r w:rsidRPr="00E422BF">
        <w:rPr>
          <w:rFonts w:asciiTheme="minorHAnsi" w:hAnsiTheme="minorHAnsi" w:cs="LiberationSans"/>
          <w:sz w:val="24"/>
          <w:szCs w:val="24"/>
          <w:rPrChange w:id="998" w:author="charan" w:date="2014-04-05T11:48:00Z">
            <w:rPr>
              <w:rFonts w:cs="LiberationSans"/>
              <w:sz w:val="20"/>
              <w:szCs w:val="20"/>
            </w:rPr>
          </w:rPrChange>
        </w:rPr>
        <w:t>33%</w:t>
      </w:r>
    </w:p>
    <w:p w:rsidR="008C5D39" w:rsidRPr="00E422BF" w:rsidRDefault="008C5D39">
      <w:pPr>
        <w:pStyle w:val="DefaultStyle"/>
        <w:spacing w:after="0" w:line="100" w:lineRule="atLeast"/>
        <w:rPr>
          <w:rFonts w:asciiTheme="minorHAnsi" w:hAnsiTheme="minorHAnsi"/>
          <w:sz w:val="24"/>
          <w:szCs w:val="24"/>
          <w:rPrChange w:id="999" w:author="charan" w:date="2014-04-05T11:48:00Z">
            <w:rPr/>
          </w:rPrChange>
        </w:rPr>
      </w:pPr>
    </w:p>
    <w:p w:rsidR="008C5D39" w:rsidRPr="00E422BF" w:rsidRDefault="00B44C92">
      <w:pPr>
        <w:pStyle w:val="DefaultStyle"/>
        <w:spacing w:after="0" w:line="100" w:lineRule="atLeast"/>
        <w:rPr>
          <w:rFonts w:asciiTheme="minorHAnsi" w:hAnsiTheme="minorHAnsi"/>
          <w:sz w:val="24"/>
          <w:szCs w:val="24"/>
          <w:rPrChange w:id="1000" w:author="charan" w:date="2014-04-05T11:48:00Z">
            <w:rPr/>
          </w:rPrChange>
        </w:rPr>
      </w:pPr>
      <w:r w:rsidRPr="00E422BF">
        <w:rPr>
          <w:rFonts w:asciiTheme="minorHAnsi" w:hAnsiTheme="minorHAnsi" w:cs="LiberationSans-Bold"/>
          <w:b/>
          <w:bCs/>
          <w:sz w:val="24"/>
          <w:szCs w:val="24"/>
          <w:rPrChange w:id="1001" w:author="charan" w:date="2014-04-05T11:48:00Z">
            <w:rPr>
              <w:rFonts w:cs="LiberationSans-Bold"/>
              <w:b/>
              <w:bCs/>
              <w:sz w:val="20"/>
              <w:szCs w:val="20"/>
            </w:rPr>
          </w:rPrChange>
        </w:rPr>
        <w:t>Mode of access to information</w:t>
      </w:r>
    </w:p>
    <w:p w:rsidR="008C5D39" w:rsidRPr="00E422BF" w:rsidRDefault="00B44C92">
      <w:pPr>
        <w:pStyle w:val="DefaultStyle"/>
        <w:spacing w:after="0" w:line="100" w:lineRule="atLeast"/>
        <w:rPr>
          <w:rFonts w:asciiTheme="minorHAnsi" w:hAnsiTheme="minorHAnsi"/>
          <w:sz w:val="24"/>
          <w:szCs w:val="24"/>
          <w:rPrChange w:id="1002" w:author="charan" w:date="2014-04-05T11:48:00Z">
            <w:rPr/>
          </w:rPrChange>
        </w:rPr>
      </w:pPr>
      <w:r w:rsidRPr="00E422BF">
        <w:rPr>
          <w:rFonts w:asciiTheme="minorHAnsi" w:hAnsiTheme="minorHAnsi" w:cs="OpenSymbol"/>
          <w:sz w:val="24"/>
          <w:szCs w:val="24"/>
          <w:rPrChange w:id="1003" w:author="charan" w:date="2014-04-05T11:48:00Z">
            <w:rPr>
              <w:rFonts w:cs="OpenSymbol"/>
              <w:sz w:val="20"/>
              <w:szCs w:val="20"/>
            </w:rPr>
          </w:rPrChange>
        </w:rPr>
        <w:t xml:space="preserve">• </w:t>
      </w:r>
      <w:r w:rsidRPr="00E422BF">
        <w:rPr>
          <w:rFonts w:asciiTheme="minorHAnsi" w:hAnsiTheme="minorHAnsi" w:cs="LiberationSans"/>
          <w:sz w:val="24"/>
          <w:szCs w:val="24"/>
          <w:rPrChange w:id="1004" w:author="charan" w:date="2014-04-05T11:48:00Z">
            <w:rPr>
              <w:rFonts w:cs="LiberationSans"/>
              <w:sz w:val="20"/>
              <w:szCs w:val="20"/>
            </w:rPr>
          </w:rPrChange>
        </w:rPr>
        <w:t>Mobile phone: 77%</w:t>
      </w:r>
    </w:p>
    <w:p w:rsidR="008C5D39" w:rsidRPr="00E422BF" w:rsidRDefault="00B44C92">
      <w:pPr>
        <w:pStyle w:val="DefaultStyle"/>
        <w:spacing w:after="0" w:line="100" w:lineRule="atLeast"/>
        <w:rPr>
          <w:rFonts w:asciiTheme="minorHAnsi" w:hAnsiTheme="minorHAnsi"/>
          <w:sz w:val="24"/>
          <w:szCs w:val="24"/>
          <w:rPrChange w:id="1005" w:author="charan" w:date="2014-04-05T11:48:00Z">
            <w:rPr/>
          </w:rPrChange>
        </w:rPr>
      </w:pPr>
      <w:r w:rsidRPr="00E422BF">
        <w:rPr>
          <w:rFonts w:asciiTheme="minorHAnsi" w:hAnsiTheme="minorHAnsi" w:cs="OpenSymbol"/>
          <w:sz w:val="24"/>
          <w:szCs w:val="24"/>
          <w:rPrChange w:id="1006" w:author="charan" w:date="2014-04-05T11:48:00Z">
            <w:rPr>
              <w:rFonts w:cs="OpenSymbol"/>
              <w:sz w:val="20"/>
              <w:szCs w:val="20"/>
            </w:rPr>
          </w:rPrChange>
        </w:rPr>
        <w:t xml:space="preserve">• </w:t>
      </w:r>
      <w:r w:rsidRPr="00E422BF">
        <w:rPr>
          <w:rFonts w:asciiTheme="minorHAnsi" w:hAnsiTheme="minorHAnsi" w:cs="LiberationSans"/>
          <w:sz w:val="24"/>
          <w:szCs w:val="24"/>
          <w:rPrChange w:id="1007" w:author="charan" w:date="2014-04-05T11:48:00Z">
            <w:rPr>
              <w:rFonts w:cs="LiberationSans"/>
              <w:sz w:val="20"/>
              <w:szCs w:val="20"/>
            </w:rPr>
          </w:rPrChange>
        </w:rPr>
        <w:t>Website: 21%</w:t>
      </w:r>
    </w:p>
    <w:p w:rsidR="008C5D39" w:rsidRPr="00E422BF" w:rsidRDefault="00B44C92">
      <w:pPr>
        <w:pStyle w:val="DefaultStyle"/>
        <w:spacing w:after="0" w:line="100" w:lineRule="atLeast"/>
        <w:rPr>
          <w:rFonts w:asciiTheme="minorHAnsi" w:hAnsiTheme="minorHAnsi"/>
          <w:sz w:val="24"/>
          <w:szCs w:val="24"/>
          <w:rPrChange w:id="1008" w:author="charan" w:date="2014-04-05T11:48:00Z">
            <w:rPr/>
          </w:rPrChange>
        </w:rPr>
      </w:pPr>
      <w:r w:rsidRPr="00E422BF">
        <w:rPr>
          <w:rFonts w:asciiTheme="minorHAnsi" w:hAnsiTheme="minorHAnsi" w:cs="OpenSymbol"/>
          <w:sz w:val="24"/>
          <w:szCs w:val="24"/>
          <w:rPrChange w:id="1009" w:author="charan" w:date="2014-04-05T11:48:00Z">
            <w:rPr>
              <w:rFonts w:cs="OpenSymbol"/>
              <w:sz w:val="20"/>
              <w:szCs w:val="20"/>
            </w:rPr>
          </w:rPrChange>
        </w:rPr>
        <w:t xml:space="preserve">• </w:t>
      </w:r>
      <w:r w:rsidRPr="00E422BF">
        <w:rPr>
          <w:rFonts w:asciiTheme="minorHAnsi" w:hAnsiTheme="minorHAnsi" w:cs="LiberationSans"/>
          <w:sz w:val="24"/>
          <w:szCs w:val="24"/>
          <w:rPrChange w:id="1010" w:author="charan" w:date="2014-04-05T11:48:00Z">
            <w:rPr>
              <w:rFonts w:cs="LiberationSans"/>
              <w:sz w:val="20"/>
              <w:szCs w:val="20"/>
            </w:rPr>
          </w:rPrChange>
        </w:rPr>
        <w:t>Bus stop: 23%</w:t>
      </w:r>
    </w:p>
    <w:p w:rsidR="008C5D39" w:rsidRPr="00E422BF" w:rsidRDefault="008C5D39">
      <w:pPr>
        <w:pStyle w:val="DefaultStyle"/>
        <w:rPr>
          <w:rFonts w:asciiTheme="minorHAnsi" w:hAnsiTheme="minorHAnsi"/>
          <w:sz w:val="24"/>
          <w:szCs w:val="24"/>
          <w:rPrChange w:id="1011" w:author="charan" w:date="2014-04-05T11:48:00Z">
            <w:rPr/>
          </w:rPrChange>
        </w:rPr>
      </w:pPr>
    </w:p>
    <w:p w:rsidR="008C5D39" w:rsidRPr="00E422BF" w:rsidDel="002745E9" w:rsidRDefault="00B44C92" w:rsidP="002745E9">
      <w:pPr>
        <w:pStyle w:val="DefaultStyle"/>
        <w:spacing w:after="0" w:line="100" w:lineRule="atLeast"/>
        <w:rPr>
          <w:del w:id="1012" w:author="charan" w:date="2014-04-05T12:08:00Z"/>
          <w:rFonts w:asciiTheme="minorHAnsi" w:hAnsiTheme="minorHAnsi"/>
          <w:sz w:val="24"/>
          <w:szCs w:val="24"/>
          <w:rPrChange w:id="1013" w:author="charan" w:date="2014-04-05T11:48:00Z">
            <w:rPr>
              <w:del w:id="1014" w:author="charan" w:date="2014-04-05T12:08:00Z"/>
            </w:rPr>
          </w:rPrChange>
        </w:rPr>
      </w:pPr>
      <w:del w:id="1015" w:author="charan" w:date="2014-04-05T12:08:00Z">
        <w:r w:rsidRPr="00E422BF" w:rsidDel="002745E9">
          <w:rPr>
            <w:rFonts w:asciiTheme="minorHAnsi" w:hAnsiTheme="minorHAnsi" w:cs="CMR10"/>
            <w:b/>
            <w:sz w:val="24"/>
            <w:szCs w:val="24"/>
            <w:rPrChange w:id="1016" w:author="charan" w:date="2014-04-05T11:48:00Z">
              <w:rPr>
                <w:rFonts w:cs="CMR10"/>
                <w:b/>
                <w:sz w:val="20"/>
                <w:szCs w:val="20"/>
              </w:rPr>
            </w:rPrChange>
          </w:rPr>
          <w:delText>Charan Shetty</w:delText>
        </w:r>
        <w:r w:rsidRPr="00E422BF" w:rsidDel="002745E9">
          <w:rPr>
            <w:rFonts w:asciiTheme="minorHAnsi" w:hAnsiTheme="minorHAnsi" w:cs="LiberationSans-Bold"/>
            <w:bCs/>
            <w:sz w:val="24"/>
            <w:szCs w:val="24"/>
            <w:rPrChange w:id="1017" w:author="charan" w:date="2014-04-05T11:48:00Z">
              <w:rPr>
                <w:rFonts w:cs="LiberationSans-Bold"/>
                <w:bCs/>
                <w:sz w:val="20"/>
                <w:szCs w:val="20"/>
              </w:rPr>
            </w:rPrChange>
          </w:rPr>
          <w:delText xml:space="preserve"> : </w:delText>
        </w:r>
      </w:del>
      <w:proofErr w:type="spellStart"/>
      <w:r w:rsidRPr="00E422BF">
        <w:rPr>
          <w:rFonts w:asciiTheme="minorHAnsi" w:hAnsiTheme="minorHAnsi" w:cs="LiberationSans-Bold"/>
          <w:bCs/>
          <w:sz w:val="24"/>
          <w:szCs w:val="24"/>
          <w:rPrChange w:id="1018" w:author="charan" w:date="2014-04-05T11:48:00Z">
            <w:rPr>
              <w:rFonts w:cs="LiberationSans-Bold"/>
              <w:bCs/>
              <w:sz w:val="20"/>
              <w:szCs w:val="20"/>
            </w:rPr>
          </w:rPrChange>
        </w:rPr>
        <w:t>Charan</w:t>
      </w:r>
      <w:proofErr w:type="spellEnd"/>
      <w:r w:rsidRPr="00E422BF">
        <w:rPr>
          <w:rFonts w:asciiTheme="minorHAnsi" w:hAnsiTheme="minorHAnsi" w:cs="LiberationSans-Bold"/>
          <w:bCs/>
          <w:sz w:val="24"/>
          <w:szCs w:val="24"/>
          <w:rPrChange w:id="1019" w:author="charan" w:date="2014-04-05T11:48:00Z">
            <w:rPr>
              <w:rFonts w:cs="LiberationSans-Bold"/>
              <w:bCs/>
              <w:sz w:val="20"/>
              <w:szCs w:val="20"/>
            </w:rPr>
          </w:rPrChange>
        </w:rPr>
        <w:t xml:space="preserve"> analyzed the </w:t>
      </w:r>
      <w:ins w:id="1020" w:author="charan" w:date="2014-04-05T12:08:00Z">
        <w:r w:rsidR="002745E9">
          <w:rPr>
            <w:rFonts w:asciiTheme="minorHAnsi" w:hAnsiTheme="minorHAnsi" w:cs="LiberationSans-Bold"/>
            <w:bCs/>
            <w:sz w:val="24"/>
            <w:szCs w:val="24"/>
          </w:rPr>
          <w:t>diversity of data and classified as below</w:t>
        </w:r>
      </w:ins>
      <w:del w:id="1021" w:author="charan" w:date="2014-04-05T12:08:00Z">
        <w:r w:rsidRPr="00E422BF" w:rsidDel="002745E9">
          <w:rPr>
            <w:rFonts w:asciiTheme="minorHAnsi" w:hAnsiTheme="minorHAnsi" w:cs="LiberationSans-Bold"/>
            <w:bCs/>
            <w:sz w:val="24"/>
            <w:szCs w:val="24"/>
            <w:rPrChange w:id="1022" w:author="charan" w:date="2014-04-05T11:48:00Z">
              <w:rPr>
                <w:rFonts w:cs="LiberationSans-Bold"/>
                <w:bCs/>
                <w:sz w:val="20"/>
                <w:szCs w:val="20"/>
              </w:rPr>
            </w:rPrChange>
          </w:rPr>
          <w:delText>“Gender” data and “Age(years)” data, following are the   statistics of these two(percentage of people opted for these two):</w:delText>
        </w:r>
      </w:del>
    </w:p>
    <w:p w:rsidR="008C5D39" w:rsidRPr="00E422BF" w:rsidRDefault="00B44C92" w:rsidP="002745E9">
      <w:pPr>
        <w:pStyle w:val="DefaultStyle"/>
        <w:spacing w:after="0" w:line="100" w:lineRule="atLeast"/>
        <w:rPr>
          <w:rFonts w:asciiTheme="minorHAnsi" w:hAnsiTheme="minorHAnsi"/>
          <w:sz w:val="24"/>
          <w:szCs w:val="24"/>
          <w:rPrChange w:id="1023" w:author="charan" w:date="2014-04-05T11:48:00Z">
            <w:rPr/>
          </w:rPrChange>
        </w:rPr>
      </w:pPr>
      <w:del w:id="1024" w:author="charan" w:date="2014-04-05T12:08:00Z">
        <w:r w:rsidRPr="00E422BF" w:rsidDel="002745E9">
          <w:rPr>
            <w:rFonts w:asciiTheme="minorHAnsi" w:hAnsiTheme="minorHAnsi" w:cs="LiberationSans-Bold"/>
            <w:b/>
            <w:bCs/>
            <w:sz w:val="24"/>
            <w:szCs w:val="24"/>
            <w:rPrChange w:id="1025" w:author="charan" w:date="2014-04-05T11:48:00Z">
              <w:rPr>
                <w:rFonts w:ascii="LiberationSans-Bold" w:hAnsi="LiberationSans-Bold" w:cs="LiberationSans-Bold"/>
                <w:b/>
                <w:bCs/>
                <w:sz w:val="24"/>
                <w:szCs w:val="24"/>
              </w:rPr>
            </w:rPrChange>
          </w:rPr>
          <w:delText xml:space="preserve">  </w:delText>
        </w:r>
      </w:del>
    </w:p>
    <w:p w:rsidR="008C5D39" w:rsidRPr="00E422BF" w:rsidRDefault="00B44C92">
      <w:pPr>
        <w:pStyle w:val="DefaultStyle"/>
        <w:spacing w:after="0" w:line="100" w:lineRule="atLeast"/>
        <w:rPr>
          <w:rFonts w:asciiTheme="minorHAnsi" w:hAnsiTheme="minorHAnsi"/>
          <w:sz w:val="24"/>
          <w:szCs w:val="24"/>
          <w:rPrChange w:id="1026" w:author="charan" w:date="2014-04-05T11:48:00Z">
            <w:rPr/>
          </w:rPrChange>
        </w:rPr>
      </w:pPr>
      <w:r w:rsidRPr="00E422BF">
        <w:rPr>
          <w:rFonts w:asciiTheme="minorHAnsi" w:hAnsiTheme="minorHAnsi" w:cs="LiberationSans-Bold"/>
          <w:b/>
          <w:bCs/>
          <w:sz w:val="24"/>
          <w:szCs w:val="24"/>
          <w:rPrChange w:id="1027" w:author="charan" w:date="2014-04-05T11:48:00Z">
            <w:rPr>
              <w:rFonts w:cs="LiberationSans-Bold"/>
              <w:b/>
              <w:bCs/>
              <w:sz w:val="20"/>
              <w:szCs w:val="20"/>
            </w:rPr>
          </w:rPrChange>
        </w:rPr>
        <w:t>Gender</w:t>
      </w:r>
    </w:p>
    <w:p w:rsidR="008C5D39" w:rsidRPr="00E422BF" w:rsidRDefault="00B44C92">
      <w:pPr>
        <w:pStyle w:val="DefaultStyle"/>
        <w:spacing w:after="0" w:line="100" w:lineRule="atLeast"/>
        <w:rPr>
          <w:rFonts w:asciiTheme="minorHAnsi" w:hAnsiTheme="minorHAnsi"/>
          <w:sz w:val="24"/>
          <w:szCs w:val="24"/>
          <w:rPrChange w:id="1028" w:author="charan" w:date="2014-04-05T11:48:00Z">
            <w:rPr/>
          </w:rPrChange>
        </w:rPr>
      </w:pPr>
      <w:r w:rsidRPr="00E422BF">
        <w:rPr>
          <w:rFonts w:asciiTheme="minorHAnsi" w:hAnsiTheme="minorHAnsi" w:cs="OpenSymbol"/>
          <w:sz w:val="24"/>
          <w:szCs w:val="24"/>
          <w:rPrChange w:id="1029" w:author="charan" w:date="2014-04-05T11:48:00Z">
            <w:rPr>
              <w:rFonts w:cs="OpenSymbol"/>
              <w:sz w:val="20"/>
              <w:szCs w:val="20"/>
            </w:rPr>
          </w:rPrChange>
        </w:rPr>
        <w:t xml:space="preserve">• </w:t>
      </w:r>
      <w:r w:rsidRPr="00E422BF">
        <w:rPr>
          <w:rFonts w:asciiTheme="minorHAnsi" w:hAnsiTheme="minorHAnsi" w:cs="LiberationSans"/>
          <w:sz w:val="24"/>
          <w:szCs w:val="24"/>
          <w:rPrChange w:id="1030" w:author="charan" w:date="2014-04-05T11:48:00Z">
            <w:rPr>
              <w:rFonts w:cs="LiberationSans"/>
              <w:sz w:val="20"/>
              <w:szCs w:val="20"/>
            </w:rPr>
          </w:rPrChange>
        </w:rPr>
        <w:t>Male: 75%</w:t>
      </w:r>
    </w:p>
    <w:p w:rsidR="008C5D39" w:rsidRPr="00E422BF" w:rsidRDefault="00B44C92">
      <w:pPr>
        <w:pStyle w:val="DefaultStyle"/>
        <w:spacing w:after="0" w:line="100" w:lineRule="atLeast"/>
        <w:rPr>
          <w:rFonts w:asciiTheme="minorHAnsi" w:hAnsiTheme="minorHAnsi"/>
          <w:sz w:val="24"/>
          <w:szCs w:val="24"/>
          <w:rPrChange w:id="1031" w:author="charan" w:date="2014-04-05T11:48:00Z">
            <w:rPr/>
          </w:rPrChange>
        </w:rPr>
      </w:pPr>
      <w:r w:rsidRPr="00E422BF">
        <w:rPr>
          <w:rFonts w:asciiTheme="minorHAnsi" w:hAnsiTheme="minorHAnsi" w:cs="OpenSymbol"/>
          <w:sz w:val="24"/>
          <w:szCs w:val="24"/>
          <w:rPrChange w:id="1032" w:author="charan" w:date="2014-04-05T11:48:00Z">
            <w:rPr>
              <w:rFonts w:cs="OpenSymbol"/>
              <w:sz w:val="20"/>
              <w:szCs w:val="20"/>
            </w:rPr>
          </w:rPrChange>
        </w:rPr>
        <w:t xml:space="preserve">• </w:t>
      </w:r>
      <w:r w:rsidRPr="00E422BF">
        <w:rPr>
          <w:rFonts w:asciiTheme="minorHAnsi" w:hAnsiTheme="minorHAnsi" w:cs="LiberationSans"/>
          <w:sz w:val="24"/>
          <w:szCs w:val="24"/>
          <w:rPrChange w:id="1033" w:author="charan" w:date="2014-04-05T11:48:00Z">
            <w:rPr>
              <w:rFonts w:cs="LiberationSans"/>
              <w:sz w:val="20"/>
              <w:szCs w:val="20"/>
            </w:rPr>
          </w:rPrChange>
        </w:rPr>
        <w:t>Female: 25%</w:t>
      </w:r>
    </w:p>
    <w:p w:rsidR="008C5D39" w:rsidRPr="00E422BF" w:rsidRDefault="008C5D39">
      <w:pPr>
        <w:pStyle w:val="DefaultStyle"/>
        <w:spacing w:after="0" w:line="100" w:lineRule="atLeast"/>
        <w:rPr>
          <w:rFonts w:asciiTheme="minorHAnsi" w:hAnsiTheme="minorHAnsi"/>
          <w:sz w:val="24"/>
          <w:szCs w:val="24"/>
          <w:rPrChange w:id="1034" w:author="charan" w:date="2014-04-05T11:48:00Z">
            <w:rPr/>
          </w:rPrChange>
        </w:rPr>
      </w:pPr>
    </w:p>
    <w:p w:rsidR="008C5D39" w:rsidRPr="00E422BF" w:rsidRDefault="00B44C92">
      <w:pPr>
        <w:pStyle w:val="DefaultStyle"/>
        <w:spacing w:after="0" w:line="100" w:lineRule="atLeast"/>
        <w:rPr>
          <w:rFonts w:asciiTheme="minorHAnsi" w:hAnsiTheme="minorHAnsi"/>
          <w:sz w:val="24"/>
          <w:szCs w:val="24"/>
          <w:rPrChange w:id="1035" w:author="charan" w:date="2014-04-05T11:48:00Z">
            <w:rPr/>
          </w:rPrChange>
        </w:rPr>
      </w:pPr>
      <w:r w:rsidRPr="00E422BF">
        <w:rPr>
          <w:rFonts w:asciiTheme="minorHAnsi" w:hAnsiTheme="minorHAnsi" w:cs="LiberationSans-Bold"/>
          <w:b/>
          <w:bCs/>
          <w:sz w:val="24"/>
          <w:szCs w:val="24"/>
          <w:rPrChange w:id="1036" w:author="charan" w:date="2014-04-05T11:48:00Z">
            <w:rPr>
              <w:rFonts w:cs="LiberationSans-Bold"/>
              <w:b/>
              <w:bCs/>
              <w:sz w:val="20"/>
              <w:szCs w:val="20"/>
            </w:rPr>
          </w:rPrChange>
        </w:rPr>
        <w:t>Age (years)</w:t>
      </w:r>
    </w:p>
    <w:p w:rsidR="008C5D39" w:rsidRPr="00E422BF" w:rsidRDefault="00B44C92">
      <w:pPr>
        <w:pStyle w:val="DefaultStyle"/>
        <w:spacing w:after="0" w:line="100" w:lineRule="atLeast"/>
        <w:rPr>
          <w:rFonts w:asciiTheme="minorHAnsi" w:hAnsiTheme="minorHAnsi"/>
          <w:sz w:val="24"/>
          <w:szCs w:val="24"/>
          <w:rPrChange w:id="1037" w:author="charan" w:date="2014-04-05T11:48:00Z">
            <w:rPr/>
          </w:rPrChange>
        </w:rPr>
      </w:pPr>
      <w:r w:rsidRPr="00E422BF">
        <w:rPr>
          <w:rFonts w:asciiTheme="minorHAnsi" w:hAnsiTheme="minorHAnsi" w:cs="OpenSymbol"/>
          <w:sz w:val="24"/>
          <w:szCs w:val="24"/>
          <w:rPrChange w:id="1038" w:author="charan" w:date="2014-04-05T11:48:00Z">
            <w:rPr>
              <w:rFonts w:cs="OpenSymbol"/>
              <w:sz w:val="20"/>
              <w:szCs w:val="20"/>
            </w:rPr>
          </w:rPrChange>
        </w:rPr>
        <w:t xml:space="preserve">• </w:t>
      </w:r>
      <w:r w:rsidRPr="00E422BF">
        <w:rPr>
          <w:rFonts w:asciiTheme="minorHAnsi" w:hAnsiTheme="minorHAnsi" w:cs="LiberationSans"/>
          <w:sz w:val="24"/>
          <w:szCs w:val="24"/>
          <w:rPrChange w:id="1039" w:author="charan" w:date="2014-04-05T11:48:00Z">
            <w:rPr>
              <w:rFonts w:cs="LiberationSans"/>
              <w:sz w:val="20"/>
              <w:szCs w:val="20"/>
            </w:rPr>
          </w:rPrChange>
        </w:rPr>
        <w:t>&lt; 23: 13%</w:t>
      </w:r>
    </w:p>
    <w:p w:rsidR="008C5D39" w:rsidRPr="00E422BF" w:rsidRDefault="00B44C92">
      <w:pPr>
        <w:pStyle w:val="DefaultStyle"/>
        <w:spacing w:after="0" w:line="100" w:lineRule="atLeast"/>
        <w:rPr>
          <w:rFonts w:asciiTheme="minorHAnsi" w:hAnsiTheme="minorHAnsi"/>
          <w:sz w:val="24"/>
          <w:szCs w:val="24"/>
          <w:rPrChange w:id="1040" w:author="charan" w:date="2014-04-05T11:48:00Z">
            <w:rPr/>
          </w:rPrChange>
        </w:rPr>
      </w:pPr>
      <w:r w:rsidRPr="00E422BF">
        <w:rPr>
          <w:rFonts w:asciiTheme="minorHAnsi" w:hAnsiTheme="minorHAnsi" w:cs="OpenSymbol"/>
          <w:sz w:val="24"/>
          <w:szCs w:val="24"/>
          <w:rPrChange w:id="1041" w:author="charan" w:date="2014-04-05T11:48:00Z">
            <w:rPr>
              <w:rFonts w:cs="OpenSymbol"/>
              <w:sz w:val="20"/>
              <w:szCs w:val="20"/>
            </w:rPr>
          </w:rPrChange>
        </w:rPr>
        <w:t xml:space="preserve">• </w:t>
      </w:r>
      <w:r w:rsidRPr="00E422BF">
        <w:rPr>
          <w:rFonts w:asciiTheme="minorHAnsi" w:hAnsiTheme="minorHAnsi" w:cs="LiberationSans"/>
          <w:sz w:val="24"/>
          <w:szCs w:val="24"/>
          <w:rPrChange w:id="1042" w:author="charan" w:date="2014-04-05T11:48:00Z">
            <w:rPr>
              <w:rFonts w:cs="LiberationSans"/>
              <w:sz w:val="20"/>
              <w:szCs w:val="20"/>
            </w:rPr>
          </w:rPrChange>
        </w:rPr>
        <w:t>23 – 48: 83%</w:t>
      </w:r>
    </w:p>
    <w:p w:rsidR="008C5D39" w:rsidRPr="00E422BF" w:rsidRDefault="00B44C92">
      <w:pPr>
        <w:pStyle w:val="DefaultStyle"/>
        <w:spacing w:after="0" w:line="100" w:lineRule="atLeast"/>
        <w:rPr>
          <w:rFonts w:asciiTheme="minorHAnsi" w:hAnsiTheme="minorHAnsi"/>
          <w:sz w:val="24"/>
          <w:szCs w:val="24"/>
          <w:rPrChange w:id="1043" w:author="charan" w:date="2014-04-05T11:48:00Z">
            <w:rPr/>
          </w:rPrChange>
        </w:rPr>
      </w:pPr>
      <w:r w:rsidRPr="00E422BF">
        <w:rPr>
          <w:rFonts w:asciiTheme="minorHAnsi" w:hAnsiTheme="minorHAnsi" w:cs="OpenSymbol"/>
          <w:sz w:val="24"/>
          <w:szCs w:val="24"/>
          <w:rPrChange w:id="1044" w:author="charan" w:date="2014-04-05T11:48:00Z">
            <w:rPr>
              <w:rFonts w:cs="OpenSymbol"/>
              <w:sz w:val="20"/>
              <w:szCs w:val="20"/>
            </w:rPr>
          </w:rPrChange>
        </w:rPr>
        <w:t xml:space="preserve">• </w:t>
      </w:r>
      <w:r w:rsidRPr="00E422BF">
        <w:rPr>
          <w:rFonts w:asciiTheme="minorHAnsi" w:hAnsiTheme="minorHAnsi" w:cs="LiberationSans"/>
          <w:sz w:val="24"/>
          <w:szCs w:val="24"/>
          <w:rPrChange w:id="1045" w:author="charan" w:date="2014-04-05T11:48:00Z">
            <w:rPr>
              <w:rFonts w:cs="LiberationSans"/>
              <w:sz w:val="20"/>
              <w:szCs w:val="20"/>
            </w:rPr>
          </w:rPrChange>
        </w:rPr>
        <w:t>&gt; 48: 4%</w:t>
      </w:r>
    </w:p>
    <w:p w:rsidR="008C5D39" w:rsidRPr="00E422BF" w:rsidRDefault="008C5D39">
      <w:pPr>
        <w:pStyle w:val="DefaultStyle"/>
        <w:rPr>
          <w:rFonts w:asciiTheme="minorHAnsi" w:hAnsiTheme="minorHAnsi"/>
          <w:sz w:val="24"/>
          <w:szCs w:val="24"/>
          <w:rPrChange w:id="1046" w:author="charan" w:date="2014-04-05T11:48:00Z">
            <w:rPr/>
          </w:rPrChange>
        </w:rPr>
      </w:pPr>
    </w:p>
    <w:p w:rsidR="008C5D39" w:rsidRPr="00E422BF" w:rsidRDefault="00B44C92">
      <w:pPr>
        <w:pStyle w:val="DefaultStyle"/>
        <w:spacing w:after="0" w:line="100" w:lineRule="atLeast"/>
        <w:rPr>
          <w:rFonts w:asciiTheme="minorHAnsi" w:hAnsiTheme="minorHAnsi"/>
          <w:sz w:val="24"/>
          <w:szCs w:val="24"/>
          <w:rPrChange w:id="1047" w:author="charan" w:date="2014-04-05T11:48:00Z">
            <w:rPr/>
          </w:rPrChange>
        </w:rPr>
      </w:pPr>
      <w:del w:id="1048" w:author="charan" w:date="2014-04-05T12:09:00Z">
        <w:r w:rsidRPr="002745E9" w:rsidDel="002745E9">
          <w:rPr>
            <w:rFonts w:asciiTheme="minorHAnsi" w:hAnsiTheme="minorHAnsi" w:cs="Segoe UI"/>
            <w:b/>
            <w:color w:val="333333"/>
            <w:sz w:val="24"/>
            <w:szCs w:val="24"/>
            <w:shd w:val="clear" w:color="auto" w:fill="FFFFFF"/>
            <w:rPrChange w:id="1049" w:author="charan" w:date="2014-04-05T12:09:00Z">
              <w:rPr>
                <w:rFonts w:cs="Segoe UI"/>
                <w:b/>
                <w:color w:val="333333"/>
                <w:sz w:val="20"/>
                <w:szCs w:val="20"/>
                <w:shd w:val="clear" w:color="auto" w:fill="FFFFFF"/>
              </w:rPr>
            </w:rPrChange>
          </w:rPr>
          <w:delText>Joshi Dnyanesh Madhav</w:delText>
        </w:r>
        <w:r w:rsidRPr="002745E9" w:rsidDel="002745E9">
          <w:rPr>
            <w:rStyle w:val="apple-converted-space"/>
            <w:rFonts w:asciiTheme="minorHAnsi" w:hAnsiTheme="minorHAnsi" w:cs="Segoe UI"/>
            <w:b/>
            <w:color w:val="333333"/>
            <w:sz w:val="24"/>
            <w:szCs w:val="24"/>
            <w:shd w:val="clear" w:color="auto" w:fill="FFFFFF"/>
            <w:rPrChange w:id="1050" w:author="charan" w:date="2014-04-05T12:09:00Z">
              <w:rPr>
                <w:rStyle w:val="apple-converted-space"/>
                <w:rFonts w:cs="Segoe UI"/>
                <w:b/>
                <w:color w:val="333333"/>
                <w:sz w:val="20"/>
                <w:szCs w:val="20"/>
                <w:shd w:val="clear" w:color="auto" w:fill="FFFFFF"/>
              </w:rPr>
            </w:rPrChange>
          </w:rPr>
          <w:delText xml:space="preserve">: </w:delText>
        </w:r>
      </w:del>
      <w:proofErr w:type="spellStart"/>
      <w:r w:rsidRPr="002745E9">
        <w:rPr>
          <w:rStyle w:val="apple-converted-space"/>
          <w:rFonts w:asciiTheme="minorHAnsi" w:hAnsiTheme="minorHAnsi" w:cs="Segoe UI"/>
          <w:b/>
          <w:color w:val="333333"/>
          <w:sz w:val="24"/>
          <w:szCs w:val="24"/>
          <w:shd w:val="clear" w:color="auto" w:fill="FFFFFF"/>
          <w:rPrChange w:id="1051" w:author="charan" w:date="2014-04-05T12:09:00Z">
            <w:rPr>
              <w:rStyle w:val="apple-converted-space"/>
              <w:rFonts w:cs="Segoe UI"/>
              <w:color w:val="333333"/>
              <w:sz w:val="20"/>
              <w:szCs w:val="20"/>
              <w:shd w:val="clear" w:color="auto" w:fill="FFFFFF"/>
            </w:rPr>
          </w:rPrChange>
        </w:rPr>
        <w:t>Dnyanesh</w:t>
      </w:r>
      <w:proofErr w:type="spellEnd"/>
      <w:r w:rsidRPr="00E422BF">
        <w:rPr>
          <w:rStyle w:val="apple-converted-space"/>
          <w:rFonts w:asciiTheme="minorHAnsi" w:hAnsiTheme="minorHAnsi" w:cs="Segoe UI"/>
          <w:color w:val="333333"/>
          <w:sz w:val="24"/>
          <w:szCs w:val="24"/>
          <w:shd w:val="clear" w:color="auto" w:fill="FFFFFF"/>
          <w:rPrChange w:id="1052" w:author="charan" w:date="2014-04-05T11:48:00Z">
            <w:rPr>
              <w:rStyle w:val="apple-converted-space"/>
              <w:rFonts w:cs="Segoe UI"/>
              <w:color w:val="333333"/>
              <w:sz w:val="20"/>
              <w:szCs w:val="20"/>
              <w:shd w:val="clear" w:color="auto" w:fill="FFFFFF"/>
            </w:rPr>
          </w:rPrChange>
        </w:rPr>
        <w:t xml:space="preserve"> analyzed the “Timing information” data and “The Phone feature to use if the mode is mobile phone” </w:t>
      </w:r>
      <w:proofErr w:type="spellStart"/>
      <w:r w:rsidRPr="00E422BF">
        <w:rPr>
          <w:rStyle w:val="apple-converted-space"/>
          <w:rFonts w:asciiTheme="minorHAnsi" w:hAnsiTheme="minorHAnsi" w:cs="Segoe UI"/>
          <w:color w:val="333333"/>
          <w:sz w:val="24"/>
          <w:szCs w:val="24"/>
          <w:shd w:val="clear" w:color="auto" w:fill="FFFFFF"/>
          <w:rPrChange w:id="1053" w:author="charan" w:date="2014-04-05T11:48:00Z">
            <w:rPr>
              <w:rStyle w:val="apple-converted-space"/>
              <w:rFonts w:cs="Segoe UI"/>
              <w:color w:val="333333"/>
              <w:sz w:val="20"/>
              <w:szCs w:val="20"/>
              <w:shd w:val="clear" w:color="auto" w:fill="FFFFFF"/>
            </w:rPr>
          </w:rPrChange>
        </w:rPr>
        <w:t>data.following</w:t>
      </w:r>
      <w:proofErr w:type="spellEnd"/>
      <w:r w:rsidRPr="00E422BF">
        <w:rPr>
          <w:rStyle w:val="apple-converted-space"/>
          <w:rFonts w:asciiTheme="minorHAnsi" w:hAnsiTheme="minorHAnsi" w:cs="Segoe UI"/>
          <w:color w:val="333333"/>
          <w:sz w:val="24"/>
          <w:szCs w:val="24"/>
          <w:shd w:val="clear" w:color="auto" w:fill="FFFFFF"/>
          <w:rPrChange w:id="1054" w:author="charan" w:date="2014-04-05T11:48:00Z">
            <w:rPr>
              <w:rStyle w:val="apple-converted-space"/>
              <w:rFonts w:cs="Segoe UI"/>
              <w:color w:val="333333"/>
              <w:sz w:val="20"/>
              <w:szCs w:val="20"/>
              <w:shd w:val="clear" w:color="auto" w:fill="FFFFFF"/>
            </w:rPr>
          </w:rPrChange>
        </w:rPr>
        <w:t xml:space="preserve"> are the statistics of these </w:t>
      </w:r>
      <w:proofErr w:type="gramStart"/>
      <w:r w:rsidRPr="00E422BF">
        <w:rPr>
          <w:rStyle w:val="apple-converted-space"/>
          <w:rFonts w:asciiTheme="minorHAnsi" w:hAnsiTheme="minorHAnsi" w:cs="Segoe UI"/>
          <w:color w:val="333333"/>
          <w:sz w:val="24"/>
          <w:szCs w:val="24"/>
          <w:shd w:val="clear" w:color="auto" w:fill="FFFFFF"/>
          <w:rPrChange w:id="1055" w:author="charan" w:date="2014-04-05T11:48:00Z">
            <w:rPr>
              <w:rStyle w:val="apple-converted-space"/>
              <w:rFonts w:cs="Segoe UI"/>
              <w:color w:val="333333"/>
              <w:sz w:val="20"/>
              <w:szCs w:val="20"/>
              <w:shd w:val="clear" w:color="auto" w:fill="FFFFFF"/>
            </w:rPr>
          </w:rPrChange>
        </w:rPr>
        <w:t>two(</w:t>
      </w:r>
      <w:proofErr w:type="gramEnd"/>
      <w:r w:rsidRPr="00E422BF">
        <w:rPr>
          <w:rFonts w:asciiTheme="minorHAnsi" w:hAnsiTheme="minorHAnsi" w:cs="LiberationSans-Bold"/>
          <w:bCs/>
          <w:sz w:val="24"/>
          <w:szCs w:val="24"/>
          <w:rPrChange w:id="1056" w:author="charan" w:date="2014-04-05T11:48:00Z">
            <w:rPr>
              <w:rFonts w:cs="LiberationSans-Bold"/>
              <w:bCs/>
              <w:sz w:val="20"/>
              <w:szCs w:val="20"/>
            </w:rPr>
          </w:rPrChange>
        </w:rPr>
        <w:t>percentage of people opted for these two)</w:t>
      </w:r>
      <w:r w:rsidRPr="00E422BF">
        <w:rPr>
          <w:rStyle w:val="apple-converted-space"/>
          <w:rFonts w:asciiTheme="minorHAnsi" w:hAnsiTheme="minorHAnsi" w:cs="Segoe UI"/>
          <w:color w:val="333333"/>
          <w:sz w:val="24"/>
          <w:szCs w:val="24"/>
          <w:shd w:val="clear" w:color="auto" w:fill="FFFFFF"/>
          <w:rPrChange w:id="1057" w:author="charan" w:date="2014-04-05T11:48:00Z">
            <w:rPr>
              <w:rStyle w:val="apple-converted-space"/>
              <w:rFonts w:cs="Segoe UI"/>
              <w:color w:val="333333"/>
              <w:sz w:val="20"/>
              <w:szCs w:val="20"/>
              <w:shd w:val="clear" w:color="auto" w:fill="FFFFFF"/>
            </w:rPr>
          </w:rPrChange>
        </w:rPr>
        <w:t>:</w:t>
      </w:r>
    </w:p>
    <w:p w:rsidR="008C5D39" w:rsidRPr="00E422BF" w:rsidRDefault="008C5D39">
      <w:pPr>
        <w:pStyle w:val="DefaultStyle"/>
        <w:spacing w:after="0" w:line="100" w:lineRule="atLeast"/>
        <w:rPr>
          <w:rFonts w:asciiTheme="minorHAnsi" w:hAnsiTheme="minorHAnsi"/>
          <w:sz w:val="24"/>
          <w:szCs w:val="24"/>
          <w:rPrChange w:id="1058" w:author="charan" w:date="2014-04-05T11:48:00Z">
            <w:rPr/>
          </w:rPrChange>
        </w:rPr>
      </w:pPr>
    </w:p>
    <w:p w:rsidR="008C5D39" w:rsidRPr="00E422BF" w:rsidRDefault="00B44C92">
      <w:pPr>
        <w:pStyle w:val="DefaultStyle"/>
        <w:spacing w:after="0" w:line="100" w:lineRule="atLeast"/>
        <w:rPr>
          <w:rFonts w:asciiTheme="minorHAnsi" w:hAnsiTheme="minorHAnsi"/>
          <w:sz w:val="24"/>
          <w:szCs w:val="24"/>
          <w:rPrChange w:id="1059" w:author="charan" w:date="2014-04-05T11:48:00Z">
            <w:rPr/>
          </w:rPrChange>
        </w:rPr>
      </w:pPr>
      <w:r w:rsidRPr="00E422BF">
        <w:rPr>
          <w:rFonts w:asciiTheme="minorHAnsi" w:hAnsiTheme="minorHAnsi" w:cs="LiberationSans-Bold"/>
          <w:bCs/>
          <w:sz w:val="24"/>
          <w:szCs w:val="24"/>
          <w:rPrChange w:id="1060" w:author="charan" w:date="2014-04-05T11:48:00Z">
            <w:rPr>
              <w:rFonts w:cs="LiberationSans-Bold"/>
              <w:bCs/>
              <w:sz w:val="20"/>
              <w:szCs w:val="20"/>
            </w:rPr>
          </w:rPrChange>
        </w:rPr>
        <w:t xml:space="preserve">Timing information: </w:t>
      </w:r>
      <w:r w:rsidRPr="00E422BF">
        <w:rPr>
          <w:rFonts w:asciiTheme="minorHAnsi" w:hAnsiTheme="minorHAnsi" w:cs="LiberationSans"/>
          <w:sz w:val="24"/>
          <w:szCs w:val="24"/>
          <w:rPrChange w:id="1061" w:author="charan" w:date="2014-04-05T11:48:00Z">
            <w:rPr>
              <w:rFonts w:cs="LiberationSans"/>
              <w:sz w:val="20"/>
              <w:szCs w:val="20"/>
            </w:rPr>
          </w:rPrChange>
        </w:rPr>
        <w:t>81%</w:t>
      </w:r>
    </w:p>
    <w:p w:rsidR="008C5D39" w:rsidRPr="00E422BF" w:rsidRDefault="00B44C92">
      <w:pPr>
        <w:pStyle w:val="DefaultStyle"/>
        <w:spacing w:after="0" w:line="100" w:lineRule="atLeast"/>
        <w:rPr>
          <w:rFonts w:asciiTheme="minorHAnsi" w:hAnsiTheme="minorHAnsi"/>
          <w:sz w:val="24"/>
          <w:szCs w:val="24"/>
          <w:rPrChange w:id="1062" w:author="charan" w:date="2014-04-05T11:48:00Z">
            <w:rPr/>
          </w:rPrChange>
        </w:rPr>
      </w:pPr>
      <w:r w:rsidRPr="00E422BF">
        <w:rPr>
          <w:rFonts w:asciiTheme="minorHAnsi" w:hAnsiTheme="minorHAnsi" w:cs="LiberationSans-Bold"/>
          <w:bCs/>
          <w:sz w:val="24"/>
          <w:szCs w:val="24"/>
          <w:rPrChange w:id="1063" w:author="charan" w:date="2014-04-05T11:48:00Z">
            <w:rPr>
              <w:rFonts w:cs="LiberationSans-Bold"/>
              <w:bCs/>
              <w:sz w:val="20"/>
              <w:szCs w:val="20"/>
            </w:rPr>
          </w:rPrChange>
        </w:rPr>
        <w:t>The phone feature to use if the mode is mobile phone</w:t>
      </w:r>
    </w:p>
    <w:p w:rsidR="008C5D39" w:rsidRPr="00E422BF" w:rsidRDefault="00B44C92">
      <w:pPr>
        <w:pStyle w:val="DefaultStyle"/>
        <w:spacing w:after="0" w:line="100" w:lineRule="atLeast"/>
        <w:rPr>
          <w:rFonts w:asciiTheme="minorHAnsi" w:hAnsiTheme="minorHAnsi"/>
          <w:sz w:val="24"/>
          <w:szCs w:val="24"/>
          <w:rPrChange w:id="1064" w:author="charan" w:date="2014-04-05T11:48:00Z">
            <w:rPr/>
          </w:rPrChange>
        </w:rPr>
      </w:pPr>
      <w:r w:rsidRPr="00E422BF">
        <w:rPr>
          <w:rFonts w:asciiTheme="minorHAnsi" w:hAnsiTheme="minorHAnsi" w:cs="OpenSymbol"/>
          <w:sz w:val="24"/>
          <w:szCs w:val="24"/>
          <w:rPrChange w:id="1065" w:author="charan" w:date="2014-04-05T11:48:00Z">
            <w:rPr>
              <w:rFonts w:cs="OpenSymbol"/>
              <w:sz w:val="20"/>
              <w:szCs w:val="20"/>
            </w:rPr>
          </w:rPrChange>
        </w:rPr>
        <w:t xml:space="preserve">• </w:t>
      </w:r>
      <w:r w:rsidRPr="00E422BF">
        <w:rPr>
          <w:rFonts w:asciiTheme="minorHAnsi" w:hAnsiTheme="minorHAnsi" w:cs="LiberationSans"/>
          <w:sz w:val="24"/>
          <w:szCs w:val="24"/>
          <w:rPrChange w:id="1066" w:author="charan" w:date="2014-04-05T11:48:00Z">
            <w:rPr>
              <w:rFonts w:cs="LiberationSans"/>
              <w:sz w:val="20"/>
              <w:szCs w:val="20"/>
            </w:rPr>
          </w:rPrChange>
        </w:rPr>
        <w:t>SMS: 30%</w:t>
      </w:r>
    </w:p>
    <w:p w:rsidR="008C5D39" w:rsidRPr="00E422BF" w:rsidRDefault="00B44C92">
      <w:pPr>
        <w:pStyle w:val="DefaultStyle"/>
        <w:spacing w:after="0" w:line="100" w:lineRule="atLeast"/>
        <w:rPr>
          <w:rFonts w:asciiTheme="minorHAnsi" w:hAnsiTheme="minorHAnsi"/>
          <w:sz w:val="24"/>
          <w:szCs w:val="24"/>
          <w:rPrChange w:id="1067" w:author="charan" w:date="2014-04-05T11:48:00Z">
            <w:rPr/>
          </w:rPrChange>
        </w:rPr>
      </w:pPr>
      <w:r w:rsidRPr="00E422BF">
        <w:rPr>
          <w:rFonts w:asciiTheme="minorHAnsi" w:hAnsiTheme="minorHAnsi" w:cs="OpenSymbol"/>
          <w:sz w:val="24"/>
          <w:szCs w:val="24"/>
          <w:rPrChange w:id="1068" w:author="charan" w:date="2014-04-05T11:48:00Z">
            <w:rPr>
              <w:rFonts w:cs="OpenSymbol"/>
              <w:sz w:val="20"/>
              <w:szCs w:val="20"/>
            </w:rPr>
          </w:rPrChange>
        </w:rPr>
        <w:t xml:space="preserve">• </w:t>
      </w:r>
      <w:r w:rsidRPr="00E422BF">
        <w:rPr>
          <w:rFonts w:asciiTheme="minorHAnsi" w:hAnsiTheme="minorHAnsi" w:cs="LiberationSans"/>
          <w:sz w:val="24"/>
          <w:szCs w:val="24"/>
          <w:rPrChange w:id="1069" w:author="charan" w:date="2014-04-05T11:48:00Z">
            <w:rPr>
              <w:rFonts w:cs="LiberationSans"/>
              <w:sz w:val="20"/>
              <w:szCs w:val="20"/>
            </w:rPr>
          </w:rPrChange>
        </w:rPr>
        <w:t>Application: 95%</w:t>
      </w:r>
    </w:p>
    <w:p w:rsidR="008C5D39" w:rsidRPr="00E422BF" w:rsidRDefault="00B44C92">
      <w:pPr>
        <w:pStyle w:val="DefaultStyle"/>
        <w:rPr>
          <w:rFonts w:asciiTheme="minorHAnsi" w:hAnsiTheme="minorHAnsi"/>
          <w:sz w:val="24"/>
          <w:szCs w:val="24"/>
          <w:rPrChange w:id="1070" w:author="charan" w:date="2014-04-05T11:48:00Z">
            <w:rPr/>
          </w:rPrChange>
        </w:rPr>
      </w:pPr>
      <w:r w:rsidRPr="00E422BF">
        <w:rPr>
          <w:rFonts w:asciiTheme="minorHAnsi" w:hAnsiTheme="minorHAnsi" w:cs="OpenSymbol"/>
          <w:sz w:val="24"/>
          <w:szCs w:val="24"/>
          <w:rPrChange w:id="1071" w:author="charan" w:date="2014-04-05T11:48:00Z">
            <w:rPr>
              <w:rFonts w:cs="OpenSymbol"/>
              <w:sz w:val="20"/>
              <w:szCs w:val="20"/>
            </w:rPr>
          </w:rPrChange>
        </w:rPr>
        <w:t xml:space="preserve">• </w:t>
      </w:r>
      <w:r w:rsidRPr="00E422BF">
        <w:rPr>
          <w:rFonts w:asciiTheme="minorHAnsi" w:hAnsiTheme="minorHAnsi" w:cs="LiberationSans"/>
          <w:sz w:val="24"/>
          <w:szCs w:val="24"/>
          <w:rPrChange w:id="1072" w:author="charan" w:date="2014-04-05T11:48:00Z">
            <w:rPr>
              <w:rFonts w:cs="LiberationSans"/>
              <w:sz w:val="20"/>
              <w:szCs w:val="20"/>
            </w:rPr>
          </w:rPrChange>
        </w:rPr>
        <w:t>Phone call: 5%</w:t>
      </w:r>
    </w:p>
    <w:p w:rsidR="008C5D39" w:rsidRPr="00E422BF" w:rsidRDefault="008C5D39">
      <w:pPr>
        <w:pStyle w:val="DefaultStyle"/>
        <w:shd w:val="clear" w:color="auto" w:fill="FFFFFF"/>
        <w:spacing w:after="115" w:line="100" w:lineRule="atLeast"/>
        <w:rPr>
          <w:rFonts w:asciiTheme="minorHAnsi" w:hAnsiTheme="minorHAnsi"/>
          <w:sz w:val="24"/>
          <w:szCs w:val="24"/>
          <w:rPrChange w:id="1073" w:author="charan" w:date="2014-04-05T11:48:00Z">
            <w:rPr/>
          </w:rPrChange>
        </w:rPr>
      </w:pPr>
    </w:p>
    <w:p w:rsidR="008C5D39" w:rsidRPr="00E422BF" w:rsidRDefault="00B44C92">
      <w:pPr>
        <w:pStyle w:val="DefaultStyle"/>
        <w:spacing w:after="0" w:line="100" w:lineRule="atLeast"/>
        <w:rPr>
          <w:rFonts w:asciiTheme="minorHAnsi" w:hAnsiTheme="minorHAnsi"/>
          <w:sz w:val="24"/>
          <w:szCs w:val="24"/>
          <w:rPrChange w:id="1074" w:author="charan" w:date="2014-04-05T11:48:00Z">
            <w:rPr/>
          </w:rPrChange>
        </w:rPr>
      </w:pPr>
      <w:del w:id="1075" w:author="charan" w:date="2014-04-05T12:09:00Z">
        <w:r w:rsidRPr="002745E9" w:rsidDel="002745E9">
          <w:rPr>
            <w:rFonts w:asciiTheme="minorHAnsi" w:hAnsiTheme="minorHAnsi"/>
            <w:b/>
            <w:color w:val="000000"/>
            <w:sz w:val="24"/>
            <w:szCs w:val="24"/>
            <w:shd w:val="clear" w:color="auto" w:fill="FFFFFF"/>
            <w:rPrChange w:id="1076" w:author="charan" w:date="2014-04-05T12:09:00Z">
              <w:rPr>
                <w:b/>
                <w:color w:val="000000"/>
                <w:sz w:val="20"/>
                <w:szCs w:val="20"/>
                <w:shd w:val="clear" w:color="auto" w:fill="FFFFFF"/>
              </w:rPr>
            </w:rPrChange>
          </w:rPr>
          <w:delText xml:space="preserve">Balmukund Agrawal:  </w:delText>
        </w:r>
      </w:del>
      <w:proofErr w:type="spellStart"/>
      <w:r w:rsidRPr="002745E9">
        <w:rPr>
          <w:rStyle w:val="apple-converted-space"/>
          <w:rFonts w:asciiTheme="minorHAnsi" w:hAnsiTheme="minorHAnsi" w:cs="Segoe UI"/>
          <w:b/>
          <w:color w:val="333333"/>
          <w:sz w:val="24"/>
          <w:szCs w:val="24"/>
          <w:shd w:val="clear" w:color="auto" w:fill="FFFFFF"/>
          <w:rPrChange w:id="1077" w:author="charan" w:date="2014-04-05T12:09:00Z">
            <w:rPr>
              <w:rStyle w:val="apple-converted-space"/>
              <w:rFonts w:cs="Segoe UI"/>
              <w:color w:val="333333"/>
              <w:sz w:val="20"/>
              <w:szCs w:val="20"/>
              <w:shd w:val="clear" w:color="auto" w:fill="FFFFFF"/>
            </w:rPr>
          </w:rPrChange>
        </w:rPr>
        <w:t>Balmukund</w:t>
      </w:r>
      <w:proofErr w:type="spellEnd"/>
      <w:r w:rsidRPr="00E422BF">
        <w:rPr>
          <w:rStyle w:val="apple-converted-space"/>
          <w:rFonts w:asciiTheme="minorHAnsi" w:hAnsiTheme="minorHAnsi" w:cs="Segoe UI"/>
          <w:color w:val="333333"/>
          <w:sz w:val="24"/>
          <w:szCs w:val="24"/>
          <w:shd w:val="clear" w:color="auto" w:fill="FFFFFF"/>
          <w:rPrChange w:id="1078" w:author="charan" w:date="2014-04-05T11:48:00Z">
            <w:rPr>
              <w:rStyle w:val="apple-converted-space"/>
              <w:rFonts w:cs="Segoe UI"/>
              <w:color w:val="333333"/>
              <w:sz w:val="20"/>
              <w:szCs w:val="20"/>
              <w:shd w:val="clear" w:color="auto" w:fill="FFFFFF"/>
            </w:rPr>
          </w:rPrChange>
        </w:rPr>
        <w:t xml:space="preserve"> analyzed the “Real-time bus location information” data and “Traffic information” data. Following </w:t>
      </w:r>
      <w:proofErr w:type="gramStart"/>
      <w:r w:rsidRPr="00E422BF">
        <w:rPr>
          <w:rStyle w:val="apple-converted-space"/>
          <w:rFonts w:asciiTheme="minorHAnsi" w:hAnsiTheme="minorHAnsi" w:cs="Segoe UI"/>
          <w:color w:val="333333"/>
          <w:sz w:val="24"/>
          <w:szCs w:val="24"/>
          <w:shd w:val="clear" w:color="auto" w:fill="FFFFFF"/>
          <w:rPrChange w:id="1079" w:author="charan" w:date="2014-04-05T11:48:00Z">
            <w:rPr>
              <w:rStyle w:val="apple-converted-space"/>
              <w:rFonts w:cs="Segoe UI"/>
              <w:color w:val="333333"/>
              <w:sz w:val="20"/>
              <w:szCs w:val="20"/>
              <w:shd w:val="clear" w:color="auto" w:fill="FFFFFF"/>
            </w:rPr>
          </w:rPrChange>
        </w:rPr>
        <w:t>are  the</w:t>
      </w:r>
      <w:proofErr w:type="gramEnd"/>
      <w:r w:rsidRPr="00E422BF">
        <w:rPr>
          <w:rStyle w:val="apple-converted-space"/>
          <w:rFonts w:asciiTheme="minorHAnsi" w:hAnsiTheme="minorHAnsi" w:cs="Segoe UI"/>
          <w:color w:val="333333"/>
          <w:sz w:val="24"/>
          <w:szCs w:val="24"/>
          <w:shd w:val="clear" w:color="auto" w:fill="FFFFFF"/>
          <w:rPrChange w:id="1080" w:author="charan" w:date="2014-04-05T11:48:00Z">
            <w:rPr>
              <w:rStyle w:val="apple-converted-space"/>
              <w:rFonts w:cs="Segoe UI"/>
              <w:color w:val="333333"/>
              <w:sz w:val="20"/>
              <w:szCs w:val="20"/>
              <w:shd w:val="clear" w:color="auto" w:fill="FFFFFF"/>
            </w:rPr>
          </w:rPrChange>
        </w:rPr>
        <w:t xml:space="preserve"> statistics of these two(</w:t>
      </w:r>
      <w:r w:rsidRPr="00E422BF">
        <w:rPr>
          <w:rFonts w:asciiTheme="minorHAnsi" w:hAnsiTheme="minorHAnsi" w:cs="LiberationSans-Bold"/>
          <w:bCs/>
          <w:sz w:val="24"/>
          <w:szCs w:val="24"/>
          <w:rPrChange w:id="1081" w:author="charan" w:date="2014-04-05T11:48:00Z">
            <w:rPr>
              <w:rFonts w:cs="LiberationSans-Bold"/>
              <w:bCs/>
              <w:sz w:val="20"/>
              <w:szCs w:val="20"/>
            </w:rPr>
          </w:rPrChange>
        </w:rPr>
        <w:t>percentage of people opted for these two)</w:t>
      </w:r>
      <w:r w:rsidRPr="00E422BF">
        <w:rPr>
          <w:rStyle w:val="apple-converted-space"/>
          <w:rFonts w:asciiTheme="minorHAnsi" w:hAnsiTheme="minorHAnsi" w:cs="Segoe UI"/>
          <w:color w:val="333333"/>
          <w:sz w:val="24"/>
          <w:szCs w:val="24"/>
          <w:shd w:val="clear" w:color="auto" w:fill="FFFFFF"/>
          <w:rPrChange w:id="1082" w:author="charan" w:date="2014-04-05T11:48:00Z">
            <w:rPr>
              <w:rStyle w:val="apple-converted-space"/>
              <w:rFonts w:cs="Segoe UI"/>
              <w:color w:val="333333"/>
              <w:sz w:val="20"/>
              <w:szCs w:val="20"/>
              <w:shd w:val="clear" w:color="auto" w:fill="FFFFFF"/>
            </w:rPr>
          </w:rPrChange>
        </w:rPr>
        <w:t>:</w:t>
      </w:r>
    </w:p>
    <w:p w:rsidR="008C5D39" w:rsidRPr="00E422BF" w:rsidRDefault="008C5D39">
      <w:pPr>
        <w:pStyle w:val="DefaultStyle"/>
        <w:spacing w:after="0" w:line="100" w:lineRule="atLeast"/>
        <w:rPr>
          <w:rFonts w:asciiTheme="minorHAnsi" w:hAnsiTheme="minorHAnsi"/>
          <w:sz w:val="24"/>
          <w:szCs w:val="24"/>
          <w:rPrChange w:id="1083" w:author="charan" w:date="2014-04-05T11:48:00Z">
            <w:rPr/>
          </w:rPrChange>
        </w:rPr>
      </w:pPr>
    </w:p>
    <w:p w:rsidR="008C5D39" w:rsidRPr="00E422BF" w:rsidRDefault="008C5D39">
      <w:pPr>
        <w:pStyle w:val="DefaultStyle"/>
        <w:spacing w:after="0" w:line="100" w:lineRule="atLeast"/>
        <w:rPr>
          <w:rFonts w:asciiTheme="minorHAnsi" w:hAnsiTheme="minorHAnsi"/>
          <w:sz w:val="24"/>
          <w:szCs w:val="24"/>
          <w:rPrChange w:id="1084" w:author="charan" w:date="2014-04-05T11:48:00Z">
            <w:rPr/>
          </w:rPrChange>
        </w:rPr>
      </w:pPr>
    </w:p>
    <w:p w:rsidR="008C5D39" w:rsidRPr="00E422BF" w:rsidRDefault="00B44C92">
      <w:pPr>
        <w:pStyle w:val="DefaultStyle"/>
        <w:spacing w:after="0" w:line="100" w:lineRule="atLeast"/>
        <w:rPr>
          <w:rFonts w:asciiTheme="minorHAnsi" w:hAnsiTheme="minorHAnsi"/>
          <w:sz w:val="24"/>
          <w:szCs w:val="24"/>
          <w:rPrChange w:id="1085" w:author="charan" w:date="2014-04-05T11:48:00Z">
            <w:rPr/>
          </w:rPrChange>
        </w:rPr>
      </w:pPr>
      <w:r w:rsidRPr="00E422BF">
        <w:rPr>
          <w:rFonts w:asciiTheme="minorHAnsi" w:hAnsiTheme="minorHAnsi"/>
          <w:b/>
          <w:color w:val="000000"/>
          <w:sz w:val="24"/>
          <w:szCs w:val="24"/>
          <w:shd w:val="clear" w:color="auto" w:fill="FFFFFF"/>
          <w:rPrChange w:id="1086" w:author="charan" w:date="2014-04-05T11:48:00Z">
            <w:rPr>
              <w:b/>
              <w:color w:val="000000"/>
              <w:sz w:val="20"/>
              <w:szCs w:val="20"/>
              <w:shd w:val="clear" w:color="auto" w:fill="FFFFFF"/>
            </w:rPr>
          </w:rPrChange>
        </w:rPr>
        <w:t xml:space="preserve"> </w:t>
      </w:r>
      <w:r w:rsidRPr="00E422BF">
        <w:rPr>
          <w:rFonts w:asciiTheme="minorHAnsi" w:hAnsiTheme="minorHAnsi" w:cs="LiberationSans-Bold"/>
          <w:bCs/>
          <w:sz w:val="24"/>
          <w:szCs w:val="24"/>
          <w:rPrChange w:id="1087" w:author="charan" w:date="2014-04-05T11:48:00Z">
            <w:rPr>
              <w:rFonts w:cs="LiberationSans-Bold"/>
              <w:bCs/>
              <w:sz w:val="20"/>
              <w:szCs w:val="20"/>
            </w:rPr>
          </w:rPrChange>
        </w:rPr>
        <w:t xml:space="preserve">Real-time bus location information: </w:t>
      </w:r>
      <w:r w:rsidRPr="00E422BF">
        <w:rPr>
          <w:rFonts w:asciiTheme="minorHAnsi" w:hAnsiTheme="minorHAnsi" w:cs="LiberationSans"/>
          <w:sz w:val="24"/>
          <w:szCs w:val="24"/>
          <w:rPrChange w:id="1088" w:author="charan" w:date="2014-04-05T11:48:00Z">
            <w:rPr>
              <w:rFonts w:cs="LiberationSans"/>
              <w:sz w:val="20"/>
              <w:szCs w:val="20"/>
            </w:rPr>
          </w:rPrChange>
        </w:rPr>
        <w:t>79%</w:t>
      </w:r>
    </w:p>
    <w:p w:rsidR="008C5D39" w:rsidRPr="00E422BF" w:rsidRDefault="008C5D39">
      <w:pPr>
        <w:pStyle w:val="DefaultStyle"/>
        <w:spacing w:after="0" w:line="100" w:lineRule="atLeast"/>
        <w:rPr>
          <w:rFonts w:asciiTheme="minorHAnsi" w:hAnsiTheme="minorHAnsi"/>
          <w:sz w:val="24"/>
          <w:szCs w:val="24"/>
          <w:rPrChange w:id="1089" w:author="charan" w:date="2014-04-05T11:48:00Z">
            <w:rPr/>
          </w:rPrChange>
        </w:rPr>
      </w:pPr>
    </w:p>
    <w:p w:rsidR="008C5D39" w:rsidRPr="00E422BF" w:rsidRDefault="00B44C92">
      <w:pPr>
        <w:pStyle w:val="DefaultStyle"/>
        <w:spacing w:after="0" w:line="100" w:lineRule="atLeast"/>
        <w:rPr>
          <w:rFonts w:asciiTheme="minorHAnsi" w:hAnsiTheme="minorHAnsi"/>
          <w:sz w:val="24"/>
          <w:szCs w:val="24"/>
          <w:rPrChange w:id="1090" w:author="charan" w:date="2014-04-05T11:48:00Z">
            <w:rPr/>
          </w:rPrChange>
        </w:rPr>
      </w:pPr>
      <w:r w:rsidRPr="00E422BF">
        <w:rPr>
          <w:rFonts w:asciiTheme="minorHAnsi" w:hAnsiTheme="minorHAnsi" w:cs="LiberationSans-Bold"/>
          <w:bCs/>
          <w:sz w:val="24"/>
          <w:szCs w:val="24"/>
          <w:rPrChange w:id="1091" w:author="charan" w:date="2014-04-05T11:48:00Z">
            <w:rPr>
              <w:rFonts w:cs="LiberationSans-Bold"/>
              <w:bCs/>
              <w:sz w:val="20"/>
              <w:szCs w:val="20"/>
            </w:rPr>
          </w:rPrChange>
        </w:rPr>
        <w:t xml:space="preserve">Traffic information: </w:t>
      </w:r>
      <w:r w:rsidRPr="00E422BF">
        <w:rPr>
          <w:rFonts w:asciiTheme="minorHAnsi" w:hAnsiTheme="minorHAnsi" w:cs="LiberationSans"/>
          <w:sz w:val="24"/>
          <w:szCs w:val="24"/>
          <w:rPrChange w:id="1092" w:author="charan" w:date="2014-04-05T11:48:00Z">
            <w:rPr>
              <w:rFonts w:cs="LiberationSans"/>
              <w:sz w:val="20"/>
              <w:szCs w:val="20"/>
            </w:rPr>
          </w:rPrChange>
        </w:rPr>
        <w:t>44%</w:t>
      </w:r>
    </w:p>
    <w:p w:rsidR="008C5D39" w:rsidRPr="00E422BF" w:rsidRDefault="008C5D39">
      <w:pPr>
        <w:pStyle w:val="DefaultStyle"/>
        <w:shd w:val="clear" w:color="auto" w:fill="FFFFFF"/>
        <w:spacing w:after="115" w:line="100" w:lineRule="atLeast"/>
        <w:rPr>
          <w:rFonts w:asciiTheme="minorHAnsi" w:hAnsiTheme="minorHAnsi"/>
          <w:sz w:val="24"/>
          <w:szCs w:val="24"/>
          <w:rPrChange w:id="1093" w:author="charan" w:date="2014-04-05T11:48:00Z">
            <w:rPr/>
          </w:rPrChange>
        </w:rPr>
      </w:pPr>
    </w:p>
    <w:p w:rsidR="008C5D39" w:rsidRPr="00E422BF" w:rsidRDefault="008C5D39">
      <w:pPr>
        <w:pStyle w:val="DefaultStyle"/>
        <w:shd w:val="clear" w:color="auto" w:fill="FFFFFF"/>
        <w:spacing w:after="115" w:line="100" w:lineRule="atLeast"/>
        <w:rPr>
          <w:rFonts w:asciiTheme="minorHAnsi" w:hAnsiTheme="minorHAnsi"/>
          <w:sz w:val="24"/>
          <w:szCs w:val="24"/>
          <w:rPrChange w:id="1094" w:author="charan" w:date="2014-04-05T11:48:00Z">
            <w:rPr/>
          </w:rPrChange>
        </w:rPr>
      </w:pPr>
    </w:p>
    <w:p w:rsidR="008C5D39" w:rsidRPr="00E422BF" w:rsidRDefault="008C5D39">
      <w:pPr>
        <w:pStyle w:val="DefaultStyle"/>
        <w:shd w:val="clear" w:color="auto" w:fill="FFFFFF"/>
        <w:spacing w:after="115" w:line="100" w:lineRule="atLeast"/>
        <w:rPr>
          <w:rFonts w:asciiTheme="minorHAnsi" w:hAnsiTheme="minorHAnsi"/>
          <w:sz w:val="24"/>
          <w:szCs w:val="24"/>
          <w:rPrChange w:id="1095" w:author="charan" w:date="2014-04-05T11:48:00Z">
            <w:rPr/>
          </w:rPrChange>
        </w:rPr>
      </w:pPr>
    </w:p>
    <w:p w:rsidR="008C5D39" w:rsidRPr="00E422BF" w:rsidRDefault="00B44C92">
      <w:pPr>
        <w:pStyle w:val="DefaultStyle"/>
        <w:shd w:val="clear" w:color="auto" w:fill="FFFFFF"/>
        <w:spacing w:after="115" w:line="100" w:lineRule="atLeast"/>
        <w:rPr>
          <w:rFonts w:asciiTheme="minorHAnsi" w:hAnsiTheme="minorHAnsi"/>
          <w:sz w:val="24"/>
          <w:szCs w:val="24"/>
          <w:rPrChange w:id="1096" w:author="charan" w:date="2014-04-05T11:48:00Z">
            <w:rPr/>
          </w:rPrChange>
        </w:rPr>
      </w:pPr>
      <w:r w:rsidRPr="00E422BF">
        <w:rPr>
          <w:rFonts w:asciiTheme="minorHAnsi" w:hAnsiTheme="minorHAnsi"/>
          <w:sz w:val="24"/>
          <w:szCs w:val="24"/>
          <w:rPrChange w:id="1097" w:author="charan" w:date="2014-04-05T11:48:00Z">
            <w:rPr>
              <w:sz w:val="24"/>
              <w:szCs w:val="24"/>
            </w:rPr>
          </w:rPrChange>
        </w:rPr>
        <w:t xml:space="preserve">2. </w:t>
      </w:r>
      <w:r w:rsidRPr="00E422BF">
        <w:rPr>
          <w:rFonts w:asciiTheme="minorHAnsi" w:hAnsiTheme="minorHAnsi" w:cs="CMR10"/>
          <w:b/>
          <w:sz w:val="24"/>
          <w:szCs w:val="24"/>
          <w:rPrChange w:id="1098" w:author="charan" w:date="2014-04-05T11:48:00Z">
            <w:rPr>
              <w:rFonts w:ascii="CMR10" w:hAnsi="CMR10" w:cs="CMR10"/>
              <w:b/>
              <w:sz w:val="24"/>
              <w:szCs w:val="24"/>
            </w:rPr>
          </w:rPrChange>
        </w:rPr>
        <w:t>Time spent in the project during the week - in hours (member wise).</w:t>
      </w:r>
    </w:p>
    <w:p w:rsidR="008C5D39" w:rsidRPr="00E422BF" w:rsidDel="002745E9" w:rsidRDefault="00B44C92">
      <w:pPr>
        <w:pStyle w:val="DefaultStyle"/>
        <w:shd w:val="clear" w:color="auto" w:fill="FFFFFF"/>
        <w:spacing w:after="115" w:line="100" w:lineRule="atLeast"/>
        <w:rPr>
          <w:del w:id="1099" w:author="charan" w:date="2014-04-05T12:10:00Z"/>
          <w:rFonts w:asciiTheme="minorHAnsi" w:hAnsiTheme="minorHAnsi"/>
          <w:sz w:val="24"/>
          <w:szCs w:val="24"/>
          <w:rPrChange w:id="1100" w:author="charan" w:date="2014-04-05T11:48:00Z">
            <w:rPr>
              <w:del w:id="1101" w:author="charan" w:date="2014-04-05T12:10:00Z"/>
            </w:rPr>
          </w:rPrChange>
        </w:rPr>
      </w:pPr>
      <w:del w:id="1102" w:author="charan" w:date="2014-04-05T12:10:00Z">
        <w:r w:rsidRPr="00E422BF" w:rsidDel="002745E9">
          <w:rPr>
            <w:rFonts w:asciiTheme="minorHAnsi" w:hAnsiTheme="minorHAnsi" w:cs="CMR10"/>
            <w:b/>
            <w:sz w:val="24"/>
            <w:szCs w:val="24"/>
            <w:rPrChange w:id="1103" w:author="charan" w:date="2014-04-05T11:48:00Z">
              <w:rPr>
                <w:rFonts w:cs="CMR10"/>
                <w:b/>
                <w:sz w:val="20"/>
                <w:szCs w:val="20"/>
              </w:rPr>
            </w:rPrChange>
          </w:rPr>
          <w:delText>Soumit Das: 3 hours</w:delText>
        </w:r>
      </w:del>
    </w:p>
    <w:p w:rsidR="008C5D39" w:rsidRPr="00E422BF" w:rsidDel="002745E9" w:rsidRDefault="00B44C92">
      <w:pPr>
        <w:pStyle w:val="DefaultStyle"/>
        <w:shd w:val="clear" w:color="auto" w:fill="FFFFFF"/>
        <w:spacing w:after="115" w:line="100" w:lineRule="atLeast"/>
        <w:rPr>
          <w:del w:id="1104" w:author="charan" w:date="2014-04-05T12:10:00Z"/>
          <w:rFonts w:asciiTheme="minorHAnsi" w:hAnsiTheme="minorHAnsi"/>
          <w:sz w:val="24"/>
          <w:szCs w:val="24"/>
          <w:rPrChange w:id="1105" w:author="charan" w:date="2014-04-05T11:48:00Z">
            <w:rPr>
              <w:del w:id="1106" w:author="charan" w:date="2014-04-05T12:10:00Z"/>
            </w:rPr>
          </w:rPrChange>
        </w:rPr>
      </w:pPr>
      <w:del w:id="1107" w:author="charan" w:date="2014-04-05T12:10:00Z">
        <w:r w:rsidRPr="00E422BF" w:rsidDel="002745E9">
          <w:rPr>
            <w:rFonts w:asciiTheme="minorHAnsi" w:hAnsiTheme="minorHAnsi" w:cs="CMR10"/>
            <w:b/>
            <w:sz w:val="24"/>
            <w:szCs w:val="24"/>
            <w:rPrChange w:id="1108" w:author="charan" w:date="2014-04-05T11:48:00Z">
              <w:rPr>
                <w:rFonts w:cs="CMR10"/>
                <w:b/>
                <w:sz w:val="20"/>
                <w:szCs w:val="20"/>
              </w:rPr>
            </w:rPrChange>
          </w:rPr>
          <w:delText>Charan Shetty: 3 hours</w:delText>
        </w:r>
      </w:del>
    </w:p>
    <w:p w:rsidR="008C5D39" w:rsidRPr="00E422BF" w:rsidDel="002745E9" w:rsidRDefault="00B44C92">
      <w:pPr>
        <w:pStyle w:val="DefaultStyle"/>
        <w:shd w:val="clear" w:color="auto" w:fill="FFFFFF"/>
        <w:spacing w:after="115" w:line="100" w:lineRule="atLeast"/>
        <w:rPr>
          <w:del w:id="1109" w:author="charan" w:date="2014-04-05T12:10:00Z"/>
          <w:rFonts w:asciiTheme="minorHAnsi" w:hAnsiTheme="minorHAnsi"/>
          <w:sz w:val="24"/>
          <w:szCs w:val="24"/>
          <w:rPrChange w:id="1110" w:author="charan" w:date="2014-04-05T11:48:00Z">
            <w:rPr>
              <w:del w:id="1111" w:author="charan" w:date="2014-04-05T12:10:00Z"/>
            </w:rPr>
          </w:rPrChange>
        </w:rPr>
      </w:pPr>
      <w:del w:id="1112" w:author="charan" w:date="2014-04-05T12:10:00Z">
        <w:r w:rsidRPr="00E422BF" w:rsidDel="002745E9">
          <w:rPr>
            <w:rFonts w:asciiTheme="minorHAnsi" w:hAnsiTheme="minorHAnsi" w:cs="CMR10"/>
            <w:b/>
            <w:sz w:val="24"/>
            <w:szCs w:val="24"/>
            <w:rPrChange w:id="1113" w:author="charan" w:date="2014-04-05T11:48:00Z">
              <w:rPr>
                <w:rFonts w:cs="CMR10"/>
                <w:b/>
                <w:sz w:val="20"/>
                <w:szCs w:val="20"/>
              </w:rPr>
            </w:rPrChange>
          </w:rPr>
          <w:delText>Joshi Dnyanesh Madhav: 3 hours</w:delText>
        </w:r>
      </w:del>
    </w:p>
    <w:p w:rsidR="008C5D39" w:rsidRPr="00E422BF" w:rsidDel="002745E9" w:rsidRDefault="00B44C92">
      <w:pPr>
        <w:pStyle w:val="DefaultStyle"/>
        <w:shd w:val="clear" w:color="auto" w:fill="FFFFFF"/>
        <w:spacing w:after="115" w:line="100" w:lineRule="atLeast"/>
        <w:rPr>
          <w:del w:id="1114" w:author="charan" w:date="2014-04-05T12:10:00Z"/>
          <w:rFonts w:asciiTheme="minorHAnsi" w:hAnsiTheme="minorHAnsi"/>
          <w:sz w:val="24"/>
          <w:szCs w:val="24"/>
          <w:rPrChange w:id="1115" w:author="charan" w:date="2014-04-05T11:48:00Z">
            <w:rPr>
              <w:del w:id="1116" w:author="charan" w:date="2014-04-05T12:10:00Z"/>
            </w:rPr>
          </w:rPrChange>
        </w:rPr>
      </w:pPr>
      <w:del w:id="1117" w:author="charan" w:date="2014-04-05T12:10:00Z">
        <w:r w:rsidRPr="00E422BF" w:rsidDel="002745E9">
          <w:rPr>
            <w:rFonts w:asciiTheme="minorHAnsi" w:hAnsiTheme="minorHAnsi" w:cs="CMR10"/>
            <w:b/>
            <w:sz w:val="24"/>
            <w:szCs w:val="24"/>
            <w:rPrChange w:id="1118" w:author="charan" w:date="2014-04-05T11:48:00Z">
              <w:rPr>
                <w:rFonts w:cs="CMR10"/>
                <w:b/>
                <w:sz w:val="20"/>
                <w:szCs w:val="20"/>
              </w:rPr>
            </w:rPrChange>
          </w:rPr>
          <w:delText>Balmukund Agarwal: 3 hours</w:delText>
        </w:r>
      </w:del>
    </w:p>
    <w:tbl>
      <w:tblPr>
        <w:tblStyle w:val="TableGrid"/>
        <w:tblW w:w="0" w:type="auto"/>
        <w:tblLook w:val="04A0" w:firstRow="1" w:lastRow="0" w:firstColumn="1" w:lastColumn="0" w:noHBand="0" w:noVBand="1"/>
      </w:tblPr>
      <w:tblGrid>
        <w:gridCol w:w="2448"/>
        <w:gridCol w:w="3308"/>
        <w:gridCol w:w="1153"/>
        <w:gridCol w:w="1569"/>
      </w:tblGrid>
      <w:tr w:rsidR="002745E9" w:rsidRPr="00A93110" w:rsidTr="00A93110">
        <w:trPr>
          <w:ins w:id="1119" w:author="charan" w:date="2014-04-05T12:10:00Z"/>
        </w:trPr>
        <w:tc>
          <w:tcPr>
            <w:tcW w:w="2448" w:type="dxa"/>
          </w:tcPr>
          <w:p w:rsidR="002745E9" w:rsidRPr="00F80775" w:rsidRDefault="002745E9" w:rsidP="00A93110">
            <w:pPr>
              <w:pStyle w:val="DefaultStyle"/>
              <w:rPr>
                <w:ins w:id="1120" w:author="charan" w:date="2014-04-05T12:10:00Z"/>
                <w:rFonts w:asciiTheme="minorHAnsi" w:hAnsiTheme="minorHAnsi" w:cs="CMR10"/>
                <w:sz w:val="24"/>
                <w:szCs w:val="24"/>
              </w:rPr>
            </w:pPr>
            <w:ins w:id="1121" w:author="charan" w:date="2014-04-05T12:10:00Z">
              <w:r w:rsidRPr="00F80775">
                <w:rPr>
                  <w:rFonts w:asciiTheme="minorHAnsi" w:hAnsiTheme="minorHAnsi" w:cs="CMR10"/>
                  <w:sz w:val="24"/>
                  <w:szCs w:val="24"/>
                </w:rPr>
                <w:t>Members</w:t>
              </w:r>
            </w:ins>
          </w:p>
        </w:tc>
        <w:tc>
          <w:tcPr>
            <w:tcW w:w="3308" w:type="dxa"/>
          </w:tcPr>
          <w:p w:rsidR="002745E9" w:rsidRPr="00F80775" w:rsidRDefault="002745E9" w:rsidP="00A93110">
            <w:pPr>
              <w:pStyle w:val="DefaultStyle"/>
              <w:rPr>
                <w:ins w:id="1122" w:author="charan" w:date="2014-04-05T12:10:00Z"/>
                <w:rFonts w:asciiTheme="minorHAnsi" w:hAnsiTheme="minorHAnsi" w:cs="CMR10"/>
                <w:sz w:val="24"/>
                <w:szCs w:val="24"/>
              </w:rPr>
            </w:pPr>
            <w:ins w:id="1123" w:author="charan" w:date="2014-04-05T12:10:00Z">
              <w:r w:rsidRPr="00F80775">
                <w:rPr>
                  <w:rFonts w:asciiTheme="minorHAnsi" w:hAnsiTheme="minorHAnsi" w:cs="CMR10"/>
                  <w:sz w:val="24"/>
                  <w:szCs w:val="24"/>
                </w:rPr>
                <w:t>Task</w:t>
              </w:r>
            </w:ins>
          </w:p>
        </w:tc>
        <w:tc>
          <w:tcPr>
            <w:tcW w:w="1153" w:type="dxa"/>
          </w:tcPr>
          <w:p w:rsidR="002745E9" w:rsidRPr="00F80775" w:rsidRDefault="002745E9" w:rsidP="00A93110">
            <w:pPr>
              <w:pStyle w:val="DefaultStyle"/>
              <w:rPr>
                <w:ins w:id="1124" w:author="charan" w:date="2014-04-05T12:10:00Z"/>
                <w:rFonts w:asciiTheme="minorHAnsi" w:hAnsiTheme="minorHAnsi" w:cs="CMR10"/>
                <w:sz w:val="24"/>
                <w:szCs w:val="24"/>
              </w:rPr>
            </w:pPr>
            <w:ins w:id="1125" w:author="charan" w:date="2014-04-05T12:10:00Z">
              <w:r w:rsidRPr="00F80775">
                <w:rPr>
                  <w:rFonts w:asciiTheme="minorHAnsi" w:hAnsiTheme="minorHAnsi" w:cs="CMR10"/>
                  <w:sz w:val="24"/>
                  <w:szCs w:val="24"/>
                </w:rPr>
                <w:t>Hours spent</w:t>
              </w:r>
            </w:ins>
          </w:p>
        </w:tc>
        <w:tc>
          <w:tcPr>
            <w:tcW w:w="1569" w:type="dxa"/>
          </w:tcPr>
          <w:p w:rsidR="002745E9" w:rsidRPr="00F80775" w:rsidRDefault="002745E9" w:rsidP="00A93110">
            <w:pPr>
              <w:pStyle w:val="DefaultStyle"/>
              <w:rPr>
                <w:ins w:id="1126" w:author="charan" w:date="2014-04-05T12:10:00Z"/>
                <w:rFonts w:asciiTheme="minorHAnsi" w:hAnsiTheme="minorHAnsi" w:cs="CMR10"/>
                <w:sz w:val="24"/>
                <w:szCs w:val="24"/>
              </w:rPr>
            </w:pPr>
            <w:ins w:id="1127" w:author="charan" w:date="2014-04-05T12:10:00Z">
              <w:r>
                <w:rPr>
                  <w:rFonts w:asciiTheme="minorHAnsi" w:hAnsiTheme="minorHAnsi" w:cs="CMR10"/>
                  <w:sz w:val="24"/>
                  <w:szCs w:val="24"/>
                </w:rPr>
                <w:t>Status</w:t>
              </w:r>
            </w:ins>
          </w:p>
        </w:tc>
      </w:tr>
      <w:tr w:rsidR="002745E9" w:rsidRPr="00A93110" w:rsidTr="00A93110">
        <w:trPr>
          <w:ins w:id="1128" w:author="charan" w:date="2014-04-05T12:10:00Z"/>
        </w:trPr>
        <w:tc>
          <w:tcPr>
            <w:tcW w:w="2448" w:type="dxa"/>
          </w:tcPr>
          <w:p w:rsidR="002745E9" w:rsidRPr="00F80775" w:rsidRDefault="002745E9" w:rsidP="00A93110">
            <w:pPr>
              <w:pStyle w:val="DefaultStyle"/>
              <w:rPr>
                <w:ins w:id="1129" w:author="charan" w:date="2014-04-05T12:10:00Z"/>
                <w:rFonts w:asciiTheme="minorHAnsi" w:hAnsiTheme="minorHAnsi" w:cs="CMR10"/>
                <w:sz w:val="24"/>
                <w:szCs w:val="24"/>
              </w:rPr>
            </w:pPr>
            <w:proofErr w:type="spellStart"/>
            <w:ins w:id="1130" w:author="charan" w:date="2014-04-05T12:10:00Z">
              <w:r w:rsidRPr="00F80775">
                <w:rPr>
                  <w:rFonts w:asciiTheme="minorHAnsi" w:hAnsiTheme="minorHAnsi" w:cs="CMR10"/>
                  <w:sz w:val="24"/>
                  <w:szCs w:val="24"/>
                </w:rPr>
                <w:t>Soumit</w:t>
              </w:r>
              <w:proofErr w:type="spellEnd"/>
              <w:r w:rsidRPr="00F80775">
                <w:rPr>
                  <w:rFonts w:asciiTheme="minorHAnsi" w:hAnsiTheme="minorHAnsi" w:cs="CMR10"/>
                  <w:sz w:val="24"/>
                  <w:szCs w:val="24"/>
                </w:rPr>
                <w:t xml:space="preserve"> Das</w:t>
              </w:r>
            </w:ins>
          </w:p>
        </w:tc>
        <w:tc>
          <w:tcPr>
            <w:tcW w:w="3308" w:type="dxa"/>
          </w:tcPr>
          <w:p w:rsidR="002745E9" w:rsidRPr="00F80775" w:rsidRDefault="002745E9" w:rsidP="00A93110">
            <w:pPr>
              <w:pStyle w:val="DefaultStyle"/>
              <w:rPr>
                <w:ins w:id="1131" w:author="charan" w:date="2014-04-05T12:10:00Z"/>
                <w:rFonts w:asciiTheme="minorHAnsi" w:hAnsiTheme="minorHAnsi" w:cs="CMR10"/>
                <w:sz w:val="24"/>
                <w:szCs w:val="24"/>
              </w:rPr>
            </w:pPr>
            <w:ins w:id="1132" w:author="charan" w:date="2014-04-05T12:11:00Z">
              <w:r>
                <w:rPr>
                  <w:rFonts w:asciiTheme="minorHAnsi" w:hAnsiTheme="minorHAnsi"/>
                  <w:sz w:val="24"/>
                  <w:szCs w:val="24"/>
                </w:rPr>
                <w:t>Analysis of survey data</w:t>
              </w:r>
            </w:ins>
          </w:p>
        </w:tc>
        <w:tc>
          <w:tcPr>
            <w:tcW w:w="1153" w:type="dxa"/>
          </w:tcPr>
          <w:p w:rsidR="002745E9" w:rsidRPr="00F80775" w:rsidRDefault="002745E9" w:rsidP="00A93110">
            <w:pPr>
              <w:pStyle w:val="DefaultStyle"/>
              <w:rPr>
                <w:ins w:id="1133" w:author="charan" w:date="2014-04-05T12:10:00Z"/>
                <w:rFonts w:asciiTheme="minorHAnsi" w:hAnsiTheme="minorHAnsi" w:cs="CMR10"/>
                <w:sz w:val="24"/>
                <w:szCs w:val="24"/>
              </w:rPr>
            </w:pPr>
            <w:ins w:id="1134" w:author="charan" w:date="2014-04-05T12:10:00Z">
              <w:r>
                <w:rPr>
                  <w:rFonts w:asciiTheme="minorHAnsi" w:hAnsiTheme="minorHAnsi" w:cs="CMR10"/>
                  <w:sz w:val="24"/>
                  <w:szCs w:val="24"/>
                </w:rPr>
                <w:t>3</w:t>
              </w:r>
            </w:ins>
          </w:p>
        </w:tc>
        <w:tc>
          <w:tcPr>
            <w:tcW w:w="1569" w:type="dxa"/>
          </w:tcPr>
          <w:p w:rsidR="002745E9" w:rsidRPr="00F80775" w:rsidRDefault="002745E9" w:rsidP="00A93110">
            <w:pPr>
              <w:pStyle w:val="DefaultStyle"/>
              <w:rPr>
                <w:ins w:id="1135" w:author="charan" w:date="2014-04-05T12:10:00Z"/>
                <w:rFonts w:asciiTheme="minorHAnsi" w:hAnsiTheme="minorHAnsi" w:cs="CMR10"/>
                <w:sz w:val="24"/>
                <w:szCs w:val="24"/>
              </w:rPr>
            </w:pPr>
            <w:ins w:id="1136" w:author="charan" w:date="2014-04-05T12:10:00Z">
              <w:r>
                <w:rPr>
                  <w:rFonts w:asciiTheme="minorHAnsi" w:hAnsiTheme="minorHAnsi" w:cs="CMR10"/>
                  <w:sz w:val="24"/>
                  <w:szCs w:val="24"/>
                </w:rPr>
                <w:t>Completed</w:t>
              </w:r>
            </w:ins>
          </w:p>
        </w:tc>
      </w:tr>
      <w:tr w:rsidR="002745E9" w:rsidRPr="00A93110" w:rsidTr="00A93110">
        <w:trPr>
          <w:ins w:id="1137" w:author="charan" w:date="2014-04-05T12:10:00Z"/>
        </w:trPr>
        <w:tc>
          <w:tcPr>
            <w:tcW w:w="2448" w:type="dxa"/>
          </w:tcPr>
          <w:p w:rsidR="002745E9" w:rsidRPr="00F80775" w:rsidRDefault="002745E9" w:rsidP="00A93110">
            <w:pPr>
              <w:pStyle w:val="DefaultStyle"/>
              <w:rPr>
                <w:ins w:id="1138" w:author="charan" w:date="2014-04-05T12:10:00Z"/>
                <w:rFonts w:asciiTheme="minorHAnsi" w:hAnsiTheme="minorHAnsi" w:cs="CMR10"/>
                <w:sz w:val="24"/>
                <w:szCs w:val="24"/>
              </w:rPr>
            </w:pPr>
            <w:proofErr w:type="spellStart"/>
            <w:ins w:id="1139" w:author="charan" w:date="2014-04-05T12:10:00Z">
              <w:r w:rsidRPr="00F80775">
                <w:rPr>
                  <w:rFonts w:asciiTheme="minorHAnsi" w:hAnsiTheme="minorHAnsi" w:cs="CMR10"/>
                  <w:sz w:val="24"/>
                  <w:szCs w:val="24"/>
                </w:rPr>
                <w:t>Charan</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Shetty</w:t>
              </w:r>
              <w:proofErr w:type="spellEnd"/>
            </w:ins>
          </w:p>
        </w:tc>
        <w:tc>
          <w:tcPr>
            <w:tcW w:w="3308" w:type="dxa"/>
          </w:tcPr>
          <w:p w:rsidR="002745E9" w:rsidRPr="00F80775" w:rsidRDefault="002745E9" w:rsidP="00A93110">
            <w:pPr>
              <w:pStyle w:val="DefaultStyle"/>
              <w:rPr>
                <w:ins w:id="1140" w:author="charan" w:date="2014-04-05T12:10:00Z"/>
                <w:rFonts w:asciiTheme="minorHAnsi" w:hAnsiTheme="minorHAnsi" w:cs="CMR10"/>
                <w:sz w:val="24"/>
                <w:szCs w:val="24"/>
              </w:rPr>
            </w:pPr>
            <w:ins w:id="1141" w:author="charan" w:date="2014-04-05T12:11:00Z">
              <w:r>
                <w:rPr>
                  <w:rFonts w:asciiTheme="minorHAnsi" w:hAnsiTheme="minorHAnsi"/>
                  <w:sz w:val="24"/>
                  <w:szCs w:val="24"/>
                </w:rPr>
                <w:t xml:space="preserve">Analysis </w:t>
              </w:r>
            </w:ins>
            <w:ins w:id="1142" w:author="charan" w:date="2014-04-05T12:13:00Z">
              <w:r w:rsidR="007D6266">
                <w:rPr>
                  <w:rFonts w:asciiTheme="minorHAnsi" w:hAnsiTheme="minorHAnsi"/>
                  <w:sz w:val="24"/>
                  <w:szCs w:val="24"/>
                </w:rPr>
                <w:t xml:space="preserve">and presentation </w:t>
              </w:r>
            </w:ins>
            <w:ins w:id="1143" w:author="charan" w:date="2014-04-05T12:11:00Z">
              <w:r>
                <w:rPr>
                  <w:rFonts w:asciiTheme="minorHAnsi" w:hAnsiTheme="minorHAnsi"/>
                  <w:sz w:val="24"/>
                  <w:szCs w:val="24"/>
                </w:rPr>
                <w:t>of survey data</w:t>
              </w:r>
            </w:ins>
          </w:p>
        </w:tc>
        <w:tc>
          <w:tcPr>
            <w:tcW w:w="1153" w:type="dxa"/>
          </w:tcPr>
          <w:p w:rsidR="002745E9" w:rsidRPr="00F80775" w:rsidRDefault="002745E9" w:rsidP="00A93110">
            <w:pPr>
              <w:pStyle w:val="DefaultStyle"/>
              <w:rPr>
                <w:ins w:id="1144" w:author="charan" w:date="2014-04-05T12:10:00Z"/>
                <w:rFonts w:asciiTheme="minorHAnsi" w:hAnsiTheme="minorHAnsi" w:cs="CMR10"/>
                <w:sz w:val="24"/>
                <w:szCs w:val="24"/>
              </w:rPr>
            </w:pPr>
            <w:ins w:id="1145" w:author="charan" w:date="2014-04-05T12:10:00Z">
              <w:r>
                <w:rPr>
                  <w:rFonts w:asciiTheme="minorHAnsi" w:hAnsiTheme="minorHAnsi" w:cs="CMR10"/>
                  <w:sz w:val="24"/>
                  <w:szCs w:val="24"/>
                </w:rPr>
                <w:t>3</w:t>
              </w:r>
            </w:ins>
          </w:p>
        </w:tc>
        <w:tc>
          <w:tcPr>
            <w:tcW w:w="1569" w:type="dxa"/>
          </w:tcPr>
          <w:p w:rsidR="002745E9" w:rsidRPr="00F80775" w:rsidRDefault="002745E9" w:rsidP="00A93110">
            <w:pPr>
              <w:pStyle w:val="DefaultStyle"/>
              <w:rPr>
                <w:ins w:id="1146" w:author="charan" w:date="2014-04-05T12:10:00Z"/>
                <w:rFonts w:asciiTheme="minorHAnsi" w:hAnsiTheme="minorHAnsi" w:cs="CMR10"/>
                <w:sz w:val="24"/>
                <w:szCs w:val="24"/>
              </w:rPr>
            </w:pPr>
            <w:ins w:id="1147" w:author="charan" w:date="2014-04-05T12:10:00Z">
              <w:r>
                <w:rPr>
                  <w:rFonts w:asciiTheme="minorHAnsi" w:hAnsiTheme="minorHAnsi" w:cs="CMR10"/>
                  <w:sz w:val="24"/>
                  <w:szCs w:val="24"/>
                </w:rPr>
                <w:t>Completed</w:t>
              </w:r>
            </w:ins>
          </w:p>
        </w:tc>
      </w:tr>
      <w:tr w:rsidR="002745E9" w:rsidRPr="00A93110" w:rsidTr="00A93110">
        <w:trPr>
          <w:ins w:id="1148" w:author="charan" w:date="2014-04-05T12:10:00Z"/>
        </w:trPr>
        <w:tc>
          <w:tcPr>
            <w:tcW w:w="2448" w:type="dxa"/>
          </w:tcPr>
          <w:p w:rsidR="002745E9" w:rsidRPr="00F80775" w:rsidRDefault="002745E9" w:rsidP="00A93110">
            <w:pPr>
              <w:pStyle w:val="DefaultStyle"/>
              <w:rPr>
                <w:ins w:id="1149" w:author="charan" w:date="2014-04-05T12:10:00Z"/>
                <w:rFonts w:asciiTheme="minorHAnsi" w:hAnsiTheme="minorHAnsi" w:cs="CMR10"/>
                <w:sz w:val="24"/>
                <w:szCs w:val="24"/>
              </w:rPr>
            </w:pPr>
            <w:ins w:id="1150" w:author="charan" w:date="2014-04-05T12:10:00Z">
              <w:r w:rsidRPr="00F80775">
                <w:rPr>
                  <w:rFonts w:asciiTheme="minorHAnsi" w:hAnsiTheme="minorHAnsi" w:cs="CMR10"/>
                  <w:sz w:val="24"/>
                  <w:szCs w:val="24"/>
                </w:rPr>
                <w:t xml:space="preserve">Joshi </w:t>
              </w:r>
              <w:proofErr w:type="spellStart"/>
              <w:r w:rsidRPr="00F80775">
                <w:rPr>
                  <w:rFonts w:asciiTheme="minorHAnsi" w:hAnsiTheme="minorHAnsi" w:cs="CMR10"/>
                  <w:sz w:val="24"/>
                  <w:szCs w:val="24"/>
                </w:rPr>
                <w:t>Dnyanesh</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Madhav</w:t>
              </w:r>
              <w:proofErr w:type="spellEnd"/>
            </w:ins>
          </w:p>
        </w:tc>
        <w:tc>
          <w:tcPr>
            <w:tcW w:w="3308" w:type="dxa"/>
          </w:tcPr>
          <w:p w:rsidR="002745E9" w:rsidRPr="00F80775" w:rsidRDefault="002745E9" w:rsidP="00A93110">
            <w:pPr>
              <w:pStyle w:val="DefaultStyle"/>
              <w:rPr>
                <w:ins w:id="1151" w:author="charan" w:date="2014-04-05T12:10:00Z"/>
                <w:rFonts w:asciiTheme="minorHAnsi" w:hAnsiTheme="minorHAnsi" w:cs="CMR10"/>
                <w:sz w:val="24"/>
                <w:szCs w:val="24"/>
              </w:rPr>
            </w:pPr>
            <w:ins w:id="1152" w:author="charan" w:date="2014-04-05T12:11:00Z">
              <w:r>
                <w:rPr>
                  <w:rFonts w:asciiTheme="minorHAnsi" w:hAnsiTheme="minorHAnsi"/>
                  <w:sz w:val="24"/>
                  <w:szCs w:val="24"/>
                </w:rPr>
                <w:t xml:space="preserve">Analysis </w:t>
              </w:r>
            </w:ins>
            <w:ins w:id="1153" w:author="charan" w:date="2014-04-05T12:14:00Z">
              <w:r w:rsidR="007D6266">
                <w:rPr>
                  <w:rFonts w:asciiTheme="minorHAnsi" w:hAnsiTheme="minorHAnsi"/>
                  <w:sz w:val="24"/>
                  <w:szCs w:val="24"/>
                </w:rPr>
                <w:t xml:space="preserve">and presentation </w:t>
              </w:r>
            </w:ins>
            <w:ins w:id="1154" w:author="charan" w:date="2014-04-05T12:11:00Z">
              <w:r>
                <w:rPr>
                  <w:rFonts w:asciiTheme="minorHAnsi" w:hAnsiTheme="minorHAnsi"/>
                  <w:sz w:val="24"/>
                  <w:szCs w:val="24"/>
                </w:rPr>
                <w:t>of survey data</w:t>
              </w:r>
            </w:ins>
          </w:p>
        </w:tc>
        <w:tc>
          <w:tcPr>
            <w:tcW w:w="1153" w:type="dxa"/>
          </w:tcPr>
          <w:p w:rsidR="002745E9" w:rsidRPr="00F80775" w:rsidRDefault="002745E9" w:rsidP="00A93110">
            <w:pPr>
              <w:pStyle w:val="DefaultStyle"/>
              <w:rPr>
                <w:ins w:id="1155" w:author="charan" w:date="2014-04-05T12:10:00Z"/>
                <w:rFonts w:asciiTheme="minorHAnsi" w:hAnsiTheme="minorHAnsi" w:cs="CMR10"/>
                <w:sz w:val="24"/>
                <w:szCs w:val="24"/>
              </w:rPr>
            </w:pPr>
            <w:ins w:id="1156" w:author="charan" w:date="2014-04-05T12:10:00Z">
              <w:r>
                <w:rPr>
                  <w:rFonts w:asciiTheme="minorHAnsi" w:hAnsiTheme="minorHAnsi" w:cs="CMR10"/>
                  <w:sz w:val="24"/>
                  <w:szCs w:val="24"/>
                </w:rPr>
                <w:t>3</w:t>
              </w:r>
            </w:ins>
          </w:p>
        </w:tc>
        <w:tc>
          <w:tcPr>
            <w:tcW w:w="1569" w:type="dxa"/>
          </w:tcPr>
          <w:p w:rsidR="002745E9" w:rsidRPr="00F80775" w:rsidRDefault="002745E9" w:rsidP="00A93110">
            <w:pPr>
              <w:pStyle w:val="DefaultStyle"/>
              <w:rPr>
                <w:ins w:id="1157" w:author="charan" w:date="2014-04-05T12:10:00Z"/>
                <w:rFonts w:asciiTheme="minorHAnsi" w:hAnsiTheme="minorHAnsi" w:cs="CMR10"/>
                <w:sz w:val="24"/>
                <w:szCs w:val="24"/>
              </w:rPr>
            </w:pPr>
            <w:ins w:id="1158" w:author="charan" w:date="2014-04-05T12:10:00Z">
              <w:r>
                <w:rPr>
                  <w:rFonts w:asciiTheme="minorHAnsi" w:hAnsiTheme="minorHAnsi" w:cs="CMR10"/>
                  <w:sz w:val="24"/>
                  <w:szCs w:val="24"/>
                </w:rPr>
                <w:t>Completed</w:t>
              </w:r>
            </w:ins>
          </w:p>
        </w:tc>
      </w:tr>
      <w:tr w:rsidR="002745E9" w:rsidRPr="00A93110" w:rsidTr="00A93110">
        <w:trPr>
          <w:ins w:id="1159" w:author="charan" w:date="2014-04-05T12:10:00Z"/>
        </w:trPr>
        <w:tc>
          <w:tcPr>
            <w:tcW w:w="2448" w:type="dxa"/>
          </w:tcPr>
          <w:p w:rsidR="002745E9" w:rsidRPr="00F80775" w:rsidRDefault="002745E9" w:rsidP="00A93110">
            <w:pPr>
              <w:pStyle w:val="DefaultStyle"/>
              <w:rPr>
                <w:ins w:id="1160" w:author="charan" w:date="2014-04-05T12:10:00Z"/>
                <w:rFonts w:asciiTheme="minorHAnsi" w:hAnsiTheme="minorHAnsi" w:cs="CMR10"/>
                <w:sz w:val="24"/>
                <w:szCs w:val="24"/>
              </w:rPr>
            </w:pPr>
            <w:proofErr w:type="spellStart"/>
            <w:ins w:id="1161" w:author="charan" w:date="2014-04-05T12:10:00Z">
              <w:r w:rsidRPr="00F80775">
                <w:rPr>
                  <w:rFonts w:asciiTheme="minorHAnsi" w:hAnsiTheme="minorHAnsi" w:cs="CMR10"/>
                  <w:sz w:val="24"/>
                  <w:szCs w:val="24"/>
                </w:rPr>
                <w:t>Balmukund</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Agarwal</w:t>
              </w:r>
              <w:proofErr w:type="spellEnd"/>
            </w:ins>
          </w:p>
        </w:tc>
        <w:tc>
          <w:tcPr>
            <w:tcW w:w="3308" w:type="dxa"/>
          </w:tcPr>
          <w:p w:rsidR="002745E9" w:rsidRPr="00F80775" w:rsidRDefault="002745E9" w:rsidP="00A93110">
            <w:pPr>
              <w:pStyle w:val="DefaultStyle"/>
              <w:rPr>
                <w:ins w:id="1162" w:author="charan" w:date="2014-04-05T12:10:00Z"/>
                <w:rFonts w:asciiTheme="minorHAnsi" w:hAnsiTheme="minorHAnsi" w:cs="CMR10"/>
                <w:sz w:val="24"/>
                <w:szCs w:val="24"/>
              </w:rPr>
            </w:pPr>
            <w:ins w:id="1163" w:author="charan" w:date="2014-04-05T12:11:00Z">
              <w:r>
                <w:rPr>
                  <w:rFonts w:asciiTheme="minorHAnsi" w:hAnsiTheme="minorHAnsi"/>
                  <w:sz w:val="24"/>
                  <w:szCs w:val="24"/>
                </w:rPr>
                <w:t>Analysis of survey data</w:t>
              </w:r>
            </w:ins>
          </w:p>
        </w:tc>
        <w:tc>
          <w:tcPr>
            <w:tcW w:w="1153" w:type="dxa"/>
          </w:tcPr>
          <w:p w:rsidR="002745E9" w:rsidRPr="00F80775" w:rsidRDefault="002745E9" w:rsidP="00A93110">
            <w:pPr>
              <w:pStyle w:val="DefaultStyle"/>
              <w:rPr>
                <w:ins w:id="1164" w:author="charan" w:date="2014-04-05T12:10:00Z"/>
                <w:rFonts w:asciiTheme="minorHAnsi" w:hAnsiTheme="minorHAnsi" w:cs="CMR10"/>
                <w:sz w:val="24"/>
                <w:szCs w:val="24"/>
              </w:rPr>
            </w:pPr>
            <w:ins w:id="1165" w:author="charan" w:date="2014-04-05T12:10:00Z">
              <w:r>
                <w:rPr>
                  <w:rFonts w:asciiTheme="minorHAnsi" w:hAnsiTheme="minorHAnsi" w:cs="CMR10"/>
                  <w:sz w:val="24"/>
                  <w:szCs w:val="24"/>
                </w:rPr>
                <w:t>3</w:t>
              </w:r>
            </w:ins>
          </w:p>
        </w:tc>
        <w:tc>
          <w:tcPr>
            <w:tcW w:w="1569" w:type="dxa"/>
          </w:tcPr>
          <w:p w:rsidR="002745E9" w:rsidRPr="00F80775" w:rsidRDefault="002745E9" w:rsidP="00A93110">
            <w:pPr>
              <w:pStyle w:val="DefaultStyle"/>
              <w:rPr>
                <w:ins w:id="1166" w:author="charan" w:date="2014-04-05T12:10:00Z"/>
                <w:rFonts w:asciiTheme="minorHAnsi" w:hAnsiTheme="minorHAnsi" w:cs="CMR10"/>
                <w:sz w:val="24"/>
                <w:szCs w:val="24"/>
              </w:rPr>
            </w:pPr>
            <w:ins w:id="1167" w:author="charan" w:date="2014-04-05T12:10:00Z">
              <w:r>
                <w:rPr>
                  <w:rFonts w:asciiTheme="minorHAnsi" w:hAnsiTheme="minorHAnsi" w:cs="CMR10"/>
                  <w:sz w:val="24"/>
                  <w:szCs w:val="24"/>
                </w:rPr>
                <w:t>Completed</w:t>
              </w:r>
            </w:ins>
          </w:p>
        </w:tc>
      </w:tr>
    </w:tbl>
    <w:p w:rsidR="008C5D39" w:rsidRDefault="008C5D39">
      <w:pPr>
        <w:pStyle w:val="DefaultStyle"/>
        <w:shd w:val="clear" w:color="auto" w:fill="FFFFFF"/>
        <w:spacing w:after="115" w:line="100" w:lineRule="atLeast"/>
        <w:rPr>
          <w:ins w:id="1168" w:author="charan" w:date="2014-04-05T12:11:00Z"/>
          <w:rFonts w:asciiTheme="minorHAnsi" w:hAnsiTheme="minorHAnsi"/>
          <w:sz w:val="24"/>
          <w:szCs w:val="24"/>
        </w:rPr>
      </w:pPr>
    </w:p>
    <w:p w:rsidR="002745E9" w:rsidRDefault="002745E9">
      <w:pPr>
        <w:pStyle w:val="DefaultStyle"/>
        <w:shd w:val="clear" w:color="auto" w:fill="FFFFFF"/>
        <w:spacing w:after="115" w:line="100" w:lineRule="atLeast"/>
        <w:rPr>
          <w:ins w:id="1169" w:author="charan" w:date="2014-04-05T12:11:00Z"/>
          <w:rFonts w:asciiTheme="minorHAnsi" w:hAnsiTheme="minorHAnsi"/>
          <w:sz w:val="24"/>
          <w:szCs w:val="24"/>
        </w:rPr>
      </w:pPr>
      <w:ins w:id="1170" w:author="charan" w:date="2014-04-05T12:11:00Z">
        <w:r>
          <w:rPr>
            <w:rFonts w:asciiTheme="minorHAnsi" w:hAnsiTheme="minorHAnsi"/>
            <w:sz w:val="24"/>
            <w:szCs w:val="24"/>
          </w:rPr>
          <w:t>Following are the slides of the presentation on survey data analysis</w:t>
        </w:r>
      </w:ins>
    </w:p>
    <w:p w:rsidR="002745E9" w:rsidRDefault="002745E9">
      <w:pPr>
        <w:pStyle w:val="DefaultStyle"/>
        <w:shd w:val="clear" w:color="auto" w:fill="FFFFFF"/>
        <w:spacing w:after="115" w:line="100" w:lineRule="atLeast"/>
        <w:rPr>
          <w:ins w:id="1171" w:author="charan" w:date="2014-04-05T12:11:00Z"/>
          <w:rFonts w:asciiTheme="minorHAnsi" w:hAnsiTheme="minorHAnsi"/>
          <w:sz w:val="24"/>
          <w:szCs w:val="24"/>
        </w:rPr>
      </w:pPr>
    </w:p>
    <w:p w:rsidR="002745E9" w:rsidRDefault="007D6266">
      <w:pPr>
        <w:pStyle w:val="DefaultStyle"/>
        <w:shd w:val="clear" w:color="auto" w:fill="FFFFFF"/>
        <w:spacing w:after="115" w:line="100" w:lineRule="atLeast"/>
        <w:rPr>
          <w:ins w:id="1172" w:author="charan" w:date="2014-04-05T12:11:00Z"/>
          <w:rFonts w:asciiTheme="minorHAnsi" w:hAnsiTheme="minorHAnsi"/>
          <w:sz w:val="24"/>
          <w:szCs w:val="24"/>
        </w:rPr>
      </w:pPr>
      <w:ins w:id="1173" w:author="charan" w:date="2014-04-05T12:13:00Z">
        <w:r>
          <w:rPr>
            <w:rFonts w:asciiTheme="minorHAnsi" w:hAnsiTheme="minorHAnsi"/>
            <w:sz w:val="24"/>
            <w:szCs w:val="24"/>
          </w:rPr>
          <w:object w:dxaOrig="1551" w:dyaOrig="1004">
            <v:shape id="_x0000_i1032" type="#_x0000_t75" style="width:77.25pt;height:50.25pt" o:ole="">
              <v:imagedata r:id="rId22" o:title=""/>
            </v:shape>
            <o:OLEObject Type="Embed" ProgID="AcroExch.Document.7" ShapeID="_x0000_i1032" DrawAspect="Icon" ObjectID="_1458206551" r:id="rId23"/>
          </w:object>
        </w:r>
      </w:ins>
    </w:p>
    <w:p w:rsidR="002745E9" w:rsidRDefault="002745E9">
      <w:pPr>
        <w:pStyle w:val="DefaultStyle"/>
        <w:shd w:val="clear" w:color="auto" w:fill="FFFFFF"/>
        <w:spacing w:after="115" w:line="100" w:lineRule="atLeast"/>
        <w:rPr>
          <w:ins w:id="1174" w:author="charan" w:date="2014-04-05T12:11:00Z"/>
          <w:rFonts w:asciiTheme="minorHAnsi" w:hAnsiTheme="minorHAnsi"/>
          <w:sz w:val="24"/>
          <w:szCs w:val="24"/>
        </w:rPr>
      </w:pPr>
    </w:p>
    <w:p w:rsidR="002745E9" w:rsidRPr="00E422BF" w:rsidRDefault="002745E9">
      <w:pPr>
        <w:pStyle w:val="DefaultStyle"/>
        <w:shd w:val="clear" w:color="auto" w:fill="FFFFFF"/>
        <w:spacing w:after="115" w:line="100" w:lineRule="atLeast"/>
        <w:rPr>
          <w:rFonts w:asciiTheme="minorHAnsi" w:hAnsiTheme="minorHAnsi"/>
          <w:sz w:val="24"/>
          <w:szCs w:val="24"/>
          <w:rPrChange w:id="1175" w:author="charan" w:date="2014-04-05T11:48:00Z">
            <w:rPr/>
          </w:rPrChange>
        </w:rPr>
      </w:pPr>
    </w:p>
    <w:p w:rsidR="008C5D39" w:rsidRPr="00E422BF" w:rsidRDefault="00B44C92">
      <w:pPr>
        <w:pStyle w:val="DefaultStyle"/>
        <w:rPr>
          <w:rFonts w:asciiTheme="minorHAnsi" w:hAnsiTheme="minorHAnsi"/>
          <w:sz w:val="24"/>
          <w:szCs w:val="24"/>
          <w:rPrChange w:id="1176" w:author="charan" w:date="2014-04-05T11:48:00Z">
            <w:rPr/>
          </w:rPrChange>
        </w:rPr>
      </w:pPr>
      <w:r w:rsidRPr="00E422BF">
        <w:rPr>
          <w:rFonts w:asciiTheme="minorHAnsi" w:hAnsiTheme="minorHAnsi"/>
          <w:sz w:val="24"/>
          <w:szCs w:val="24"/>
          <w:rPrChange w:id="1177" w:author="charan" w:date="2014-04-05T11:48:00Z">
            <w:rPr>
              <w:sz w:val="24"/>
              <w:szCs w:val="24"/>
            </w:rPr>
          </w:rPrChange>
        </w:rPr>
        <w:t xml:space="preserve">3. </w:t>
      </w:r>
      <w:r w:rsidRPr="00E422BF">
        <w:rPr>
          <w:rFonts w:asciiTheme="minorHAnsi" w:hAnsiTheme="minorHAnsi" w:cs="CMR10"/>
          <w:b/>
          <w:sz w:val="24"/>
          <w:szCs w:val="24"/>
          <w:rPrChange w:id="1178" w:author="charan" w:date="2014-04-05T11:48:00Z">
            <w:rPr>
              <w:rFonts w:ascii="CMR10" w:hAnsi="CMR10" w:cs="CMR10"/>
              <w:b/>
              <w:sz w:val="24"/>
              <w:szCs w:val="24"/>
            </w:rPr>
          </w:rPrChange>
        </w:rPr>
        <w:t xml:space="preserve">Plan for next week (member wise): </w:t>
      </w:r>
      <w:ins w:id="1179" w:author="charan" w:date="2014-04-05T12:14:00Z">
        <w:r w:rsidR="007D6266">
          <w:rPr>
            <w:rFonts w:asciiTheme="minorHAnsi" w:hAnsiTheme="minorHAnsi" w:cs="CMR10"/>
            <w:sz w:val="24"/>
            <w:szCs w:val="24"/>
          </w:rPr>
          <w:t xml:space="preserve">Professor </w:t>
        </w:r>
      </w:ins>
      <w:del w:id="1180" w:author="charan" w:date="2014-04-05T12:14:00Z">
        <w:r w:rsidRPr="00E422BF" w:rsidDel="007D6266">
          <w:rPr>
            <w:rFonts w:asciiTheme="minorHAnsi" w:hAnsiTheme="minorHAnsi" w:cs="CMR10"/>
            <w:sz w:val="24"/>
            <w:szCs w:val="24"/>
            <w:rPrChange w:id="1181" w:author="charan" w:date="2014-04-05T11:48:00Z">
              <w:rPr>
                <w:rFonts w:cs="CMR10"/>
                <w:sz w:val="20"/>
                <w:szCs w:val="20"/>
              </w:rPr>
            </w:rPrChange>
          </w:rPr>
          <w:delText>madam</w:delText>
        </w:r>
      </w:del>
      <w:r w:rsidRPr="00E422BF">
        <w:rPr>
          <w:rFonts w:asciiTheme="minorHAnsi" w:hAnsiTheme="minorHAnsi" w:cs="CMR10"/>
          <w:sz w:val="24"/>
          <w:szCs w:val="24"/>
          <w:rPrChange w:id="1182" w:author="charan" w:date="2014-04-05T11:48:00Z">
            <w:rPr>
              <w:rFonts w:cs="CMR10"/>
              <w:sz w:val="20"/>
              <w:szCs w:val="20"/>
            </w:rPr>
          </w:rPrChange>
        </w:rPr>
        <w:t xml:space="preserve">  sent </w:t>
      </w:r>
      <w:del w:id="1183" w:author="charan" w:date="2014-04-05T12:14:00Z">
        <w:r w:rsidRPr="00E422BF" w:rsidDel="007D6266">
          <w:rPr>
            <w:rFonts w:asciiTheme="minorHAnsi" w:hAnsiTheme="minorHAnsi" w:cs="CMR10"/>
            <w:sz w:val="24"/>
            <w:szCs w:val="24"/>
            <w:rPrChange w:id="1184" w:author="charan" w:date="2014-04-05T11:48:00Z">
              <w:rPr>
                <w:rFonts w:cs="CMR10"/>
                <w:sz w:val="20"/>
                <w:szCs w:val="20"/>
              </w:rPr>
            </w:rPrChange>
          </w:rPr>
          <w:delText>another</w:delText>
        </w:r>
      </w:del>
      <w:r w:rsidRPr="00E422BF">
        <w:rPr>
          <w:rFonts w:asciiTheme="minorHAnsi" w:hAnsiTheme="minorHAnsi" w:cs="CMR10"/>
          <w:sz w:val="24"/>
          <w:szCs w:val="24"/>
          <w:rPrChange w:id="1185" w:author="charan" w:date="2014-04-05T11:48:00Z">
            <w:rPr>
              <w:rFonts w:cs="CMR10"/>
              <w:sz w:val="20"/>
              <w:szCs w:val="20"/>
            </w:rPr>
          </w:rPrChange>
        </w:rPr>
        <w:t xml:space="preserve"> two </w:t>
      </w:r>
      <w:ins w:id="1186" w:author="charan" w:date="2014-04-05T12:14:00Z">
        <w:r w:rsidR="007D6266">
          <w:rPr>
            <w:rFonts w:asciiTheme="minorHAnsi" w:hAnsiTheme="minorHAnsi" w:cs="CMR10"/>
            <w:sz w:val="24"/>
            <w:szCs w:val="24"/>
          </w:rPr>
          <w:t xml:space="preserve">more </w:t>
        </w:r>
      </w:ins>
      <w:r w:rsidRPr="00E422BF">
        <w:rPr>
          <w:rFonts w:asciiTheme="minorHAnsi" w:hAnsiTheme="minorHAnsi" w:cs="CMR10"/>
          <w:sz w:val="24"/>
          <w:szCs w:val="24"/>
          <w:rPrChange w:id="1187" w:author="charan" w:date="2014-04-05T11:48:00Z">
            <w:rPr>
              <w:rFonts w:cs="CMR10"/>
              <w:sz w:val="20"/>
              <w:szCs w:val="20"/>
            </w:rPr>
          </w:rPrChange>
        </w:rPr>
        <w:t>document/paper on transportation system.so after studying all these 4 papers we have to make a summery document of 300 words for each and every paper. In the next week we finalize the android applications which we are going to develop.</w:t>
      </w:r>
    </w:p>
    <w:p w:rsidR="008C5D39" w:rsidRPr="00E422BF" w:rsidRDefault="00B44C92">
      <w:pPr>
        <w:pStyle w:val="DefaultStyle"/>
        <w:rPr>
          <w:rFonts w:asciiTheme="minorHAnsi" w:hAnsiTheme="minorHAnsi"/>
          <w:sz w:val="24"/>
          <w:szCs w:val="24"/>
          <w:rPrChange w:id="1188" w:author="charan" w:date="2014-04-05T11:48:00Z">
            <w:rPr/>
          </w:rPrChange>
        </w:rPr>
      </w:pPr>
      <w:r w:rsidRPr="00E422BF">
        <w:rPr>
          <w:rFonts w:asciiTheme="minorHAnsi" w:hAnsiTheme="minorHAnsi"/>
          <w:sz w:val="24"/>
          <w:szCs w:val="24"/>
          <w:rPrChange w:id="1189" w:author="charan" w:date="2014-04-05T11:48:00Z">
            <w:rPr>
              <w:sz w:val="24"/>
              <w:szCs w:val="24"/>
            </w:rPr>
          </w:rPrChange>
        </w:rPr>
        <w:t xml:space="preserve">4. </w:t>
      </w:r>
      <w:r w:rsidRPr="00E422BF">
        <w:rPr>
          <w:rFonts w:asciiTheme="minorHAnsi" w:hAnsiTheme="minorHAnsi" w:cs="CMR10"/>
          <w:b/>
          <w:sz w:val="24"/>
          <w:szCs w:val="24"/>
          <w:rPrChange w:id="1190" w:author="charan" w:date="2014-04-05T11:48:00Z">
            <w:rPr>
              <w:rFonts w:ascii="CMR10" w:hAnsi="CMR10" w:cs="CMR10"/>
              <w:b/>
              <w:sz w:val="24"/>
              <w:szCs w:val="24"/>
            </w:rPr>
          </w:rPrChange>
        </w:rPr>
        <w:t>Total time spent till now (in hours): 64 hours.</w:t>
      </w:r>
    </w:p>
    <w:p w:rsidR="008C5D39" w:rsidRPr="00E422BF" w:rsidRDefault="00B44C92">
      <w:pPr>
        <w:pStyle w:val="DefaultStyle"/>
        <w:rPr>
          <w:rFonts w:asciiTheme="minorHAnsi" w:hAnsiTheme="minorHAnsi"/>
          <w:sz w:val="24"/>
          <w:szCs w:val="24"/>
          <w:rPrChange w:id="1191" w:author="charan" w:date="2014-04-05T11:48:00Z">
            <w:rPr/>
          </w:rPrChange>
        </w:rPr>
      </w:pPr>
      <w:r w:rsidRPr="00E422BF">
        <w:rPr>
          <w:rFonts w:asciiTheme="minorHAnsi" w:hAnsiTheme="minorHAnsi"/>
          <w:sz w:val="24"/>
          <w:szCs w:val="24"/>
          <w:rPrChange w:id="1192" w:author="charan" w:date="2014-04-05T11:48:00Z">
            <w:rPr>
              <w:sz w:val="24"/>
              <w:szCs w:val="24"/>
            </w:rPr>
          </w:rPrChange>
        </w:rPr>
        <w:t xml:space="preserve">5. </w:t>
      </w:r>
      <w:r w:rsidRPr="00E422BF">
        <w:rPr>
          <w:rFonts w:asciiTheme="minorHAnsi" w:hAnsiTheme="minorHAnsi" w:cs="CMR10"/>
          <w:b/>
          <w:sz w:val="24"/>
          <w:szCs w:val="24"/>
          <w:rPrChange w:id="1193" w:author="charan" w:date="2014-04-05T11:48:00Z">
            <w:rPr>
              <w:rFonts w:ascii="CMR10" w:hAnsi="CMR10" w:cs="CMR10"/>
              <w:b/>
              <w:sz w:val="24"/>
              <w:szCs w:val="24"/>
            </w:rPr>
          </w:rPrChange>
        </w:rPr>
        <w:t>Estimated total remaining time (in hours): 416 hours.</w:t>
      </w:r>
    </w:p>
    <w:p w:rsidR="008C5D39" w:rsidRPr="00E422BF" w:rsidRDefault="00B44C92">
      <w:pPr>
        <w:pStyle w:val="DefaultStyle"/>
        <w:spacing w:after="0" w:line="100" w:lineRule="atLeast"/>
        <w:rPr>
          <w:rFonts w:asciiTheme="minorHAnsi" w:hAnsiTheme="minorHAnsi"/>
          <w:sz w:val="24"/>
          <w:szCs w:val="24"/>
          <w:rPrChange w:id="1194" w:author="charan" w:date="2014-04-05T11:48:00Z">
            <w:rPr/>
          </w:rPrChange>
        </w:rPr>
      </w:pPr>
      <w:r w:rsidRPr="00E422BF">
        <w:rPr>
          <w:rFonts w:asciiTheme="minorHAnsi" w:hAnsiTheme="minorHAnsi"/>
          <w:sz w:val="24"/>
          <w:szCs w:val="24"/>
          <w:rPrChange w:id="1195" w:author="charan" w:date="2014-04-05T11:48:00Z">
            <w:rPr/>
          </w:rPrChange>
        </w:rPr>
        <w:lastRenderedPageBreak/>
        <w:t xml:space="preserve">6. </w:t>
      </w:r>
      <w:r w:rsidRPr="00E422BF">
        <w:rPr>
          <w:rFonts w:asciiTheme="minorHAnsi" w:hAnsiTheme="minorHAnsi" w:cs="CMR10"/>
          <w:b/>
          <w:sz w:val="24"/>
          <w:szCs w:val="24"/>
          <w:rPrChange w:id="1196" w:author="charan" w:date="2014-04-05T11:48:00Z">
            <w:rPr>
              <w:rFonts w:ascii="CMR10" w:hAnsi="CMR10" w:cs="CMR10"/>
              <w:b/>
              <w:sz w:val="20"/>
              <w:szCs w:val="20"/>
            </w:rPr>
          </w:rPrChange>
        </w:rPr>
        <w:t>Status with respect to the project management report (ahead of schedule/as-per-plan/slippage) and reasons, if delayed</w:t>
      </w:r>
      <w:r w:rsidRPr="00E422BF">
        <w:rPr>
          <w:rFonts w:asciiTheme="minorHAnsi" w:hAnsiTheme="minorHAnsi" w:cs="CMR10"/>
          <w:sz w:val="24"/>
          <w:szCs w:val="24"/>
          <w:rPrChange w:id="1197" w:author="charan" w:date="2014-04-05T11:48:00Z">
            <w:rPr>
              <w:rFonts w:ascii="CMR10" w:hAnsi="CMR10" w:cs="CMR10"/>
              <w:sz w:val="20"/>
              <w:szCs w:val="20"/>
            </w:rPr>
          </w:rPrChange>
        </w:rPr>
        <w:t>:</w:t>
      </w:r>
    </w:p>
    <w:p w:rsidR="008C5D39" w:rsidRPr="00E422BF" w:rsidRDefault="008C5D39">
      <w:pPr>
        <w:pStyle w:val="DefaultStyle"/>
        <w:rPr>
          <w:rFonts w:asciiTheme="minorHAnsi" w:hAnsiTheme="minorHAnsi"/>
          <w:sz w:val="24"/>
          <w:szCs w:val="24"/>
          <w:rPrChange w:id="1198" w:author="charan" w:date="2014-04-05T11:48:00Z">
            <w:rPr/>
          </w:rPrChange>
        </w:rPr>
      </w:pPr>
    </w:p>
    <w:p w:rsidR="008C5D39" w:rsidDel="003565C8" w:rsidRDefault="00B44C92">
      <w:pPr>
        <w:pStyle w:val="DefaultStyle"/>
        <w:rPr>
          <w:del w:id="1199" w:author="charan" w:date="2014-04-05T12:05:00Z"/>
          <w:rFonts w:asciiTheme="minorHAnsi" w:hAnsiTheme="minorHAnsi" w:cs="CMR10"/>
          <w:sz w:val="24"/>
          <w:szCs w:val="24"/>
        </w:rPr>
      </w:pPr>
      <w:r w:rsidRPr="00E422BF">
        <w:rPr>
          <w:rFonts w:asciiTheme="minorHAnsi" w:hAnsiTheme="minorHAnsi"/>
          <w:sz w:val="24"/>
          <w:szCs w:val="24"/>
          <w:rPrChange w:id="1200" w:author="charan" w:date="2014-04-05T11:48:00Z">
            <w:rPr/>
          </w:rPrChange>
        </w:rPr>
        <w:t xml:space="preserve">7. </w:t>
      </w:r>
      <w:r w:rsidRPr="00E422BF">
        <w:rPr>
          <w:rFonts w:asciiTheme="minorHAnsi" w:hAnsiTheme="minorHAnsi" w:cs="CMR10"/>
          <w:b/>
          <w:sz w:val="24"/>
          <w:szCs w:val="24"/>
          <w:rPrChange w:id="1201" w:author="charan" w:date="2014-04-05T11:48:00Z">
            <w:rPr>
              <w:rFonts w:ascii="CMR10" w:hAnsi="CMR10" w:cs="CMR10"/>
              <w:b/>
              <w:sz w:val="20"/>
              <w:szCs w:val="20"/>
            </w:rPr>
          </w:rPrChange>
        </w:rPr>
        <w:t>Problems faced related to the project, if any</w:t>
      </w:r>
      <w:r w:rsidRPr="00E422BF">
        <w:rPr>
          <w:rFonts w:asciiTheme="minorHAnsi" w:hAnsiTheme="minorHAnsi" w:cs="CMR10"/>
          <w:sz w:val="24"/>
          <w:szCs w:val="24"/>
          <w:rPrChange w:id="1202" w:author="charan" w:date="2014-04-05T11:48:00Z">
            <w:rPr>
              <w:rFonts w:ascii="CMR10" w:hAnsi="CMR10" w:cs="CMR10"/>
              <w:sz w:val="20"/>
              <w:szCs w:val="20"/>
            </w:rPr>
          </w:rPrChange>
        </w:rPr>
        <w:t xml:space="preserve">: </w:t>
      </w:r>
      <w:del w:id="1203" w:author="charan" w:date="2014-04-05T12:05:00Z">
        <w:r w:rsidRPr="00E422BF" w:rsidDel="003565C8">
          <w:rPr>
            <w:rFonts w:asciiTheme="minorHAnsi" w:hAnsiTheme="minorHAnsi" w:cs="CMR10"/>
            <w:sz w:val="24"/>
            <w:szCs w:val="24"/>
            <w:rPrChange w:id="1204" w:author="charan" w:date="2014-04-05T11:48:00Z">
              <w:rPr>
                <w:rFonts w:ascii="CMR10" w:hAnsi="CMR10" w:cs="CMR10"/>
                <w:sz w:val="20"/>
                <w:szCs w:val="20"/>
              </w:rPr>
            </w:rPrChange>
          </w:rPr>
          <w:delText xml:space="preserve">Problem faced at the time of survey. </w:delText>
        </w:r>
      </w:del>
    </w:p>
    <w:p w:rsidR="003565C8" w:rsidRDefault="003565C8">
      <w:pPr>
        <w:pStyle w:val="DefaultStyle"/>
        <w:rPr>
          <w:ins w:id="1205" w:author="charan" w:date="2014-04-05T12:05:00Z"/>
          <w:rFonts w:asciiTheme="minorHAnsi" w:hAnsiTheme="minorHAnsi" w:cs="CMR10"/>
          <w:sz w:val="24"/>
          <w:szCs w:val="24"/>
        </w:rPr>
      </w:pPr>
      <w:ins w:id="1206" w:author="charan" w:date="2014-04-05T12:06:00Z">
        <w:r>
          <w:rPr>
            <w:color w:val="003366"/>
            <w:shd w:val="clear" w:color="auto" w:fill="FFFFFF"/>
          </w:rPr>
          <w:t xml:space="preserve">We faced following problems when we </w:t>
        </w:r>
        <w:proofErr w:type="gramStart"/>
        <w:r>
          <w:rPr>
            <w:color w:val="003366"/>
            <w:shd w:val="clear" w:color="auto" w:fill="FFFFFF"/>
          </w:rPr>
          <w:t xml:space="preserve">went </w:t>
        </w:r>
      </w:ins>
      <w:ins w:id="1207" w:author="charan" w:date="2014-04-05T12:05:00Z">
        <w:r>
          <w:rPr>
            <w:color w:val="003366"/>
            <w:shd w:val="clear" w:color="auto" w:fill="FFFFFF"/>
          </w:rPr>
          <w:t xml:space="preserve"> </w:t>
        </w:r>
        <w:proofErr w:type="spellStart"/>
        <w:r>
          <w:rPr>
            <w:color w:val="003366"/>
            <w:shd w:val="clear" w:color="auto" w:fill="FFFFFF"/>
          </w:rPr>
          <w:t>on</w:t>
        </w:r>
        <w:proofErr w:type="spellEnd"/>
        <w:proofErr w:type="gramEnd"/>
        <w:r>
          <w:rPr>
            <w:color w:val="003366"/>
            <w:shd w:val="clear" w:color="auto" w:fill="FFFFFF"/>
          </w:rPr>
          <w:t xml:space="preserve"> the survey on 6th and 8th of March.</w:t>
        </w:r>
        <w:r>
          <w:rPr>
            <w:rStyle w:val="apple-converted-space"/>
            <w:color w:val="003366"/>
            <w:shd w:val="clear" w:color="auto" w:fill="FFFFFF"/>
          </w:rPr>
          <w:t> </w:t>
        </w:r>
        <w:r>
          <w:rPr>
            <w:color w:val="003366"/>
          </w:rPr>
          <w:br/>
        </w:r>
        <w:r>
          <w:rPr>
            <w:color w:val="003366"/>
            <w:shd w:val="clear" w:color="auto" w:fill="FFFFFF"/>
          </w:rPr>
          <w:t xml:space="preserve">Initially we planned to do the survey as a group in </w:t>
        </w:r>
        <w:proofErr w:type="spellStart"/>
        <w:r>
          <w:rPr>
            <w:color w:val="003366"/>
            <w:shd w:val="clear" w:color="auto" w:fill="FFFFFF"/>
          </w:rPr>
          <w:t>Silkboard</w:t>
        </w:r>
        <w:proofErr w:type="spellEnd"/>
        <w:r>
          <w:rPr>
            <w:color w:val="003366"/>
            <w:shd w:val="clear" w:color="auto" w:fill="FFFFFF"/>
          </w:rPr>
          <w:t xml:space="preserve"> but didn't work well as we </w:t>
        </w:r>
        <w:proofErr w:type="gramStart"/>
        <w:r>
          <w:rPr>
            <w:color w:val="003366"/>
            <w:shd w:val="clear" w:color="auto" w:fill="FFFFFF"/>
          </w:rPr>
          <w:t>thought .</w:t>
        </w:r>
        <w:r>
          <w:rPr>
            <w:rStyle w:val="apple-converted-space"/>
            <w:color w:val="003366"/>
            <w:shd w:val="clear" w:color="auto" w:fill="FFFFFF"/>
          </w:rPr>
          <w:t> </w:t>
        </w:r>
        <w:proofErr w:type="gramEnd"/>
        <w:r>
          <w:rPr>
            <w:color w:val="003366"/>
          </w:rPr>
          <w:br/>
        </w:r>
        <w:r>
          <w:rPr>
            <w:color w:val="003366"/>
            <w:shd w:val="clear" w:color="auto" w:fill="FFFFFF"/>
          </w:rPr>
          <w:t xml:space="preserve">People were reluctant to answer our </w:t>
        </w:r>
        <w:proofErr w:type="gramStart"/>
        <w:r>
          <w:rPr>
            <w:color w:val="003366"/>
            <w:shd w:val="clear" w:color="auto" w:fill="FFFFFF"/>
          </w:rPr>
          <w:t>questions,</w:t>
        </w:r>
        <w:proofErr w:type="gramEnd"/>
        <w:r>
          <w:rPr>
            <w:color w:val="003366"/>
            <w:shd w:val="clear" w:color="auto" w:fill="FFFFFF"/>
          </w:rPr>
          <w:t xml:space="preserve"> Language barrier was indeed a problem.</w:t>
        </w:r>
        <w:r>
          <w:rPr>
            <w:rStyle w:val="apple-converted-space"/>
            <w:color w:val="003366"/>
            <w:shd w:val="clear" w:color="auto" w:fill="FFFFFF"/>
          </w:rPr>
          <w:t> </w:t>
        </w:r>
        <w:r>
          <w:rPr>
            <w:color w:val="003366"/>
          </w:rPr>
          <w:br/>
        </w:r>
        <w:r>
          <w:rPr>
            <w:color w:val="003366"/>
            <w:shd w:val="clear" w:color="auto" w:fill="FFFFFF"/>
          </w:rPr>
          <w:t xml:space="preserve">One reason being that the survey </w:t>
        </w:r>
        <w:proofErr w:type="spellStart"/>
        <w:r>
          <w:rPr>
            <w:color w:val="003366"/>
            <w:shd w:val="clear" w:color="auto" w:fill="FFFFFF"/>
          </w:rPr>
          <w:t>questionaire</w:t>
        </w:r>
        <w:proofErr w:type="spellEnd"/>
        <w:r>
          <w:rPr>
            <w:color w:val="003366"/>
            <w:shd w:val="clear" w:color="auto" w:fill="FFFFFF"/>
          </w:rPr>
          <w:t xml:space="preserve"> would take on an average of 4 to 5 </w:t>
        </w:r>
        <w:proofErr w:type="spellStart"/>
        <w:proofErr w:type="gramStart"/>
        <w:r>
          <w:rPr>
            <w:color w:val="003366"/>
            <w:shd w:val="clear" w:color="auto" w:fill="FFFFFF"/>
          </w:rPr>
          <w:t>mins</w:t>
        </w:r>
        <w:proofErr w:type="spellEnd"/>
        <w:r>
          <w:rPr>
            <w:color w:val="003366"/>
            <w:shd w:val="clear" w:color="auto" w:fill="FFFFFF"/>
          </w:rPr>
          <w:t>(</w:t>
        </w:r>
        <w:proofErr w:type="gramEnd"/>
        <w:r>
          <w:rPr>
            <w:color w:val="003366"/>
            <w:shd w:val="clear" w:color="auto" w:fill="FFFFFF"/>
          </w:rPr>
          <w:t xml:space="preserve"> </w:t>
        </w:r>
        <w:proofErr w:type="spellStart"/>
        <w:r>
          <w:rPr>
            <w:color w:val="003366"/>
            <w:shd w:val="clear" w:color="auto" w:fill="FFFFFF"/>
          </w:rPr>
          <w:t>atleast</w:t>
        </w:r>
        <w:proofErr w:type="spellEnd"/>
        <w:r>
          <w:rPr>
            <w:color w:val="003366"/>
            <w:shd w:val="clear" w:color="auto" w:fill="FFFFFF"/>
          </w:rPr>
          <w:t>  1 min to introduce ourselves and why we were doing) and they will leave when we are halfway through.</w:t>
        </w:r>
        <w:r>
          <w:rPr>
            <w:rStyle w:val="apple-converted-space"/>
            <w:color w:val="003366"/>
            <w:shd w:val="clear" w:color="auto" w:fill="FFFFFF"/>
          </w:rPr>
          <w:t> </w:t>
        </w:r>
        <w:r>
          <w:rPr>
            <w:color w:val="003366"/>
          </w:rPr>
          <w:br/>
        </w:r>
        <w:r>
          <w:rPr>
            <w:color w:val="003366"/>
            <w:shd w:val="clear" w:color="auto" w:fill="FFFFFF"/>
          </w:rPr>
          <w:t>Also the response from the people was demotivating and not a good experience which we kind of expected.</w:t>
        </w:r>
        <w:r>
          <w:rPr>
            <w:rStyle w:val="apple-converted-space"/>
            <w:color w:val="003366"/>
            <w:shd w:val="clear" w:color="auto" w:fill="FFFFFF"/>
          </w:rPr>
          <w:t> </w:t>
        </w:r>
        <w:r>
          <w:rPr>
            <w:color w:val="003366"/>
          </w:rPr>
          <w:br/>
        </w:r>
        <w:r>
          <w:rPr>
            <w:color w:val="003366"/>
            <w:shd w:val="clear" w:color="auto" w:fill="FFFFFF"/>
          </w:rPr>
          <w:t>We then thought may be approaching in groups was not a good idea, so we tried surveying</w:t>
        </w:r>
        <w:proofErr w:type="gramStart"/>
        <w:r>
          <w:rPr>
            <w:color w:val="003366"/>
            <w:shd w:val="clear" w:color="auto" w:fill="FFFFFF"/>
          </w:rPr>
          <w:t>  individually</w:t>
        </w:r>
        <w:proofErr w:type="gramEnd"/>
        <w:r>
          <w:rPr>
            <w:color w:val="003366"/>
            <w:shd w:val="clear" w:color="auto" w:fill="FFFFFF"/>
          </w:rPr>
          <w:t xml:space="preserve"> which didn't help much.</w:t>
        </w:r>
        <w:r>
          <w:rPr>
            <w:rStyle w:val="apple-converted-space"/>
            <w:color w:val="003366"/>
            <w:shd w:val="clear" w:color="auto" w:fill="FFFFFF"/>
          </w:rPr>
          <w:t> </w:t>
        </w:r>
        <w:r>
          <w:rPr>
            <w:color w:val="003366"/>
          </w:rPr>
          <w:br/>
        </w:r>
        <w:r>
          <w:rPr>
            <w:color w:val="003366"/>
            <w:shd w:val="clear" w:color="auto" w:fill="FFFFFF"/>
          </w:rPr>
          <w:t> </w:t>
        </w:r>
        <w:r>
          <w:rPr>
            <w:color w:val="003366"/>
          </w:rPr>
          <w:br/>
        </w:r>
        <w:r>
          <w:rPr>
            <w:color w:val="003366"/>
            <w:shd w:val="clear" w:color="auto" w:fill="FFFFFF"/>
          </w:rPr>
          <w:t>Later we planned to take</w:t>
        </w:r>
        <w:proofErr w:type="gramStart"/>
        <w:r>
          <w:rPr>
            <w:color w:val="003366"/>
            <w:shd w:val="clear" w:color="auto" w:fill="FFFFFF"/>
          </w:rPr>
          <w:t>  bus</w:t>
        </w:r>
        <w:proofErr w:type="gramEnd"/>
        <w:r>
          <w:rPr>
            <w:color w:val="003366"/>
            <w:shd w:val="clear" w:color="auto" w:fill="FFFFFF"/>
          </w:rPr>
          <w:t xml:space="preserve"> and do the survey while </w:t>
        </w:r>
        <w:proofErr w:type="spellStart"/>
        <w:r>
          <w:rPr>
            <w:color w:val="003366"/>
            <w:shd w:val="clear" w:color="auto" w:fill="FFFFFF"/>
          </w:rPr>
          <w:t>travelling.We</w:t>
        </w:r>
        <w:proofErr w:type="spellEnd"/>
        <w:r>
          <w:rPr>
            <w:color w:val="003366"/>
            <w:shd w:val="clear" w:color="auto" w:fill="FFFFFF"/>
          </w:rPr>
          <w:t xml:space="preserve"> took a bus from </w:t>
        </w:r>
        <w:proofErr w:type="spellStart"/>
        <w:r>
          <w:rPr>
            <w:color w:val="003366"/>
            <w:shd w:val="clear" w:color="auto" w:fill="FFFFFF"/>
          </w:rPr>
          <w:t>SilkBoard</w:t>
        </w:r>
        <w:proofErr w:type="spellEnd"/>
        <w:r>
          <w:rPr>
            <w:color w:val="003366"/>
            <w:shd w:val="clear" w:color="auto" w:fill="FFFFFF"/>
          </w:rPr>
          <w:t xml:space="preserve"> towards </w:t>
        </w:r>
        <w:proofErr w:type="spellStart"/>
        <w:r>
          <w:rPr>
            <w:color w:val="003366"/>
            <w:shd w:val="clear" w:color="auto" w:fill="FFFFFF"/>
          </w:rPr>
          <w:t>Marathahalli</w:t>
        </w:r>
        <w:proofErr w:type="spellEnd"/>
        <w:r>
          <w:rPr>
            <w:color w:val="003366"/>
            <w:shd w:val="clear" w:color="auto" w:fill="FFFFFF"/>
          </w:rPr>
          <w:t xml:space="preserve"> and change buses once we are done surveying couple of people in that bus .This was effective in a way that we could take suggestions completely from a person, but at the same time it was taking too much time ,like we had to look for half empty </w:t>
        </w:r>
        <w:proofErr w:type="spellStart"/>
        <w:r>
          <w:rPr>
            <w:color w:val="003366"/>
            <w:shd w:val="clear" w:color="auto" w:fill="FFFFFF"/>
          </w:rPr>
          <w:t>buses,many</w:t>
        </w:r>
        <w:proofErr w:type="spellEnd"/>
        <w:r>
          <w:rPr>
            <w:color w:val="003366"/>
            <w:shd w:val="clear" w:color="auto" w:fill="FFFFFF"/>
          </w:rPr>
          <w:t xml:space="preserve"> of us don't know the bus routes and it was tiresome.</w:t>
        </w:r>
        <w:r>
          <w:rPr>
            <w:rStyle w:val="apple-converted-space"/>
            <w:color w:val="003366"/>
            <w:shd w:val="clear" w:color="auto" w:fill="FFFFFF"/>
          </w:rPr>
          <w:t> </w:t>
        </w:r>
        <w:r>
          <w:rPr>
            <w:color w:val="003366"/>
          </w:rPr>
          <w:br/>
        </w:r>
        <w:r>
          <w:rPr>
            <w:color w:val="003366"/>
            <w:shd w:val="clear" w:color="auto" w:fill="FFFFFF"/>
          </w:rPr>
          <w:t xml:space="preserve">I also went to </w:t>
        </w:r>
        <w:proofErr w:type="gramStart"/>
        <w:r>
          <w:rPr>
            <w:color w:val="003366"/>
            <w:shd w:val="clear" w:color="auto" w:fill="FFFFFF"/>
          </w:rPr>
          <w:t>Majestic(</w:t>
        </w:r>
        <w:proofErr w:type="gramEnd"/>
        <w:r>
          <w:rPr>
            <w:color w:val="003366"/>
            <w:shd w:val="clear" w:color="auto" w:fill="FFFFFF"/>
          </w:rPr>
          <w:t>for some other reason) thought i would get more responses but even there people were reluctant to answer( many were in a hurry and i also went at around 6:00 pm on Friday which was odd time)</w:t>
        </w:r>
        <w:r>
          <w:rPr>
            <w:rStyle w:val="apple-converted-space"/>
            <w:color w:val="003366"/>
            <w:shd w:val="clear" w:color="auto" w:fill="FFFFFF"/>
          </w:rPr>
          <w:t> </w:t>
        </w:r>
        <w:r>
          <w:rPr>
            <w:color w:val="003366"/>
          </w:rPr>
          <w:br/>
        </w:r>
        <w:r>
          <w:rPr>
            <w:color w:val="003366"/>
            <w:shd w:val="clear" w:color="auto" w:fill="FFFFFF"/>
          </w:rPr>
          <w:t> </w:t>
        </w:r>
        <w:r>
          <w:rPr>
            <w:color w:val="003366"/>
          </w:rPr>
          <w:br/>
        </w:r>
        <w:r>
          <w:rPr>
            <w:color w:val="003366"/>
            <w:shd w:val="clear" w:color="auto" w:fill="FFFFFF"/>
          </w:rPr>
          <w:t>We tried surveying people from all different age groups</w:t>
        </w:r>
        <w:r>
          <w:rPr>
            <w:color w:val="003366"/>
            <w:shd w:val="clear" w:color="auto" w:fill="FFFFFF"/>
          </w:rPr>
          <w:t xml:space="preserve">  but we a</w:t>
        </w:r>
      </w:ins>
      <w:ins w:id="1208" w:author="charan" w:date="2014-04-05T12:07:00Z">
        <w:r>
          <w:rPr>
            <w:color w:val="003366"/>
            <w:shd w:val="clear" w:color="auto" w:fill="FFFFFF"/>
          </w:rPr>
          <w:t>re</w:t>
        </w:r>
      </w:ins>
      <w:ins w:id="1209" w:author="charan" w:date="2014-04-05T12:05:00Z">
        <w:r>
          <w:rPr>
            <w:color w:val="003366"/>
            <w:shd w:val="clear" w:color="auto" w:fill="FFFFFF"/>
          </w:rPr>
          <w:t xml:space="preserve"> not sure we can get diverse response.</w:t>
        </w:r>
        <w:r>
          <w:rPr>
            <w:rStyle w:val="apple-converted-space"/>
            <w:color w:val="003366"/>
            <w:shd w:val="clear" w:color="auto" w:fill="FFFFFF"/>
          </w:rPr>
          <w:t> </w:t>
        </w:r>
      </w:ins>
    </w:p>
    <w:p w:rsidR="003565C8" w:rsidRPr="00E422BF" w:rsidRDefault="003565C8">
      <w:pPr>
        <w:pStyle w:val="DefaultStyle"/>
        <w:rPr>
          <w:ins w:id="1210" w:author="charan" w:date="2014-04-05T12:05:00Z"/>
          <w:rFonts w:asciiTheme="minorHAnsi" w:hAnsiTheme="minorHAnsi"/>
          <w:sz w:val="24"/>
          <w:szCs w:val="24"/>
          <w:rPrChange w:id="1211" w:author="charan" w:date="2014-04-05T11:48:00Z">
            <w:rPr>
              <w:ins w:id="1212" w:author="charan" w:date="2014-04-05T12:05:00Z"/>
            </w:rPr>
          </w:rPrChange>
        </w:rPr>
      </w:pPr>
    </w:p>
    <w:p w:rsidR="008C5D39" w:rsidRPr="00E422BF" w:rsidDel="003565C8" w:rsidRDefault="008C5D39">
      <w:pPr>
        <w:pStyle w:val="DefaultStyle"/>
        <w:shd w:val="clear" w:color="auto" w:fill="FFFFFF"/>
        <w:spacing w:after="115" w:line="100" w:lineRule="atLeast"/>
        <w:rPr>
          <w:del w:id="1213" w:author="charan" w:date="2014-04-05T12:05:00Z"/>
          <w:rFonts w:asciiTheme="minorHAnsi" w:hAnsiTheme="minorHAnsi"/>
          <w:sz w:val="24"/>
          <w:szCs w:val="24"/>
          <w:rPrChange w:id="1214" w:author="charan" w:date="2014-04-05T11:48:00Z">
            <w:rPr>
              <w:del w:id="1215" w:author="charan" w:date="2014-04-05T12:05:00Z"/>
            </w:rPr>
          </w:rPrChange>
        </w:rPr>
      </w:pPr>
      <w:bookmarkStart w:id="1216" w:name="__DdeLink__728_1495707253"/>
      <w:bookmarkEnd w:id="1216"/>
    </w:p>
    <w:p w:rsidR="008C5D39" w:rsidRPr="00E422BF" w:rsidRDefault="008C5D39">
      <w:pPr>
        <w:pStyle w:val="DefaultStyle"/>
        <w:rPr>
          <w:rFonts w:asciiTheme="minorHAnsi" w:hAnsiTheme="minorHAnsi"/>
          <w:sz w:val="24"/>
          <w:szCs w:val="24"/>
          <w:rPrChange w:id="1217" w:author="charan" w:date="2014-04-05T11:48:00Z">
            <w:rPr/>
          </w:rPrChange>
        </w:rPr>
      </w:pPr>
    </w:p>
    <w:p w:rsidR="008C5D39" w:rsidRPr="00E422BF" w:rsidRDefault="008C5D39">
      <w:pPr>
        <w:pStyle w:val="DefaultStyle"/>
        <w:shd w:val="clear" w:color="auto" w:fill="FFFFFF"/>
        <w:spacing w:after="115" w:line="100" w:lineRule="atLeast"/>
        <w:rPr>
          <w:rFonts w:asciiTheme="minorHAnsi" w:hAnsiTheme="minorHAnsi"/>
          <w:sz w:val="24"/>
          <w:szCs w:val="24"/>
          <w:rPrChange w:id="1218" w:author="charan" w:date="2014-04-05T11:48:00Z">
            <w:rPr/>
          </w:rPrChange>
        </w:rPr>
      </w:pPr>
    </w:p>
    <w:p w:rsidR="008C5D39" w:rsidRPr="00E422BF" w:rsidRDefault="008C5D39">
      <w:pPr>
        <w:pStyle w:val="DefaultStyle"/>
        <w:shd w:val="clear" w:color="auto" w:fill="FFFFFF"/>
        <w:spacing w:after="115" w:line="100" w:lineRule="atLeast"/>
        <w:rPr>
          <w:rFonts w:asciiTheme="minorHAnsi" w:hAnsiTheme="minorHAnsi"/>
          <w:sz w:val="24"/>
          <w:szCs w:val="24"/>
          <w:rPrChange w:id="1219" w:author="charan" w:date="2014-04-05T11:48:00Z">
            <w:rPr/>
          </w:rPrChange>
        </w:rPr>
      </w:pPr>
    </w:p>
    <w:p w:rsidR="008C5D39" w:rsidRPr="00E422BF" w:rsidRDefault="008C5D39">
      <w:pPr>
        <w:pStyle w:val="DefaultStyle"/>
        <w:rPr>
          <w:rFonts w:asciiTheme="minorHAnsi" w:hAnsiTheme="minorHAnsi"/>
          <w:sz w:val="24"/>
          <w:szCs w:val="24"/>
          <w:rPrChange w:id="1220" w:author="charan" w:date="2014-04-05T11:48:00Z">
            <w:rPr/>
          </w:rPrChange>
        </w:rPr>
      </w:pPr>
    </w:p>
    <w:p w:rsidR="008C5D39" w:rsidRPr="00E422BF" w:rsidRDefault="008C5D39">
      <w:pPr>
        <w:pStyle w:val="DefaultStyle"/>
        <w:rPr>
          <w:rFonts w:asciiTheme="minorHAnsi" w:hAnsiTheme="minorHAnsi"/>
          <w:sz w:val="24"/>
          <w:szCs w:val="24"/>
          <w:rPrChange w:id="1221" w:author="charan" w:date="2014-04-05T11:48:00Z">
            <w:rPr/>
          </w:rPrChange>
        </w:rPr>
      </w:pPr>
    </w:p>
    <w:p w:rsidR="008C5D39" w:rsidRPr="00E422BF" w:rsidRDefault="008C5D39">
      <w:pPr>
        <w:pStyle w:val="DefaultStyle"/>
        <w:rPr>
          <w:rFonts w:asciiTheme="minorHAnsi" w:hAnsiTheme="minorHAnsi"/>
          <w:sz w:val="24"/>
          <w:szCs w:val="24"/>
          <w:rPrChange w:id="1222" w:author="charan" w:date="2014-04-05T11:48:00Z">
            <w:rPr/>
          </w:rPrChange>
        </w:rPr>
      </w:pPr>
    </w:p>
    <w:p w:rsidR="008C5D39" w:rsidRPr="00E422BF" w:rsidRDefault="008C5D39">
      <w:pPr>
        <w:pStyle w:val="DefaultStyle"/>
        <w:rPr>
          <w:rFonts w:asciiTheme="minorHAnsi" w:hAnsiTheme="minorHAnsi"/>
          <w:sz w:val="24"/>
          <w:szCs w:val="24"/>
          <w:rPrChange w:id="1223" w:author="charan" w:date="2014-04-05T11:48:00Z">
            <w:rPr/>
          </w:rPrChange>
        </w:rPr>
      </w:pPr>
    </w:p>
    <w:p w:rsidR="008C5D39" w:rsidRPr="00E422BF" w:rsidRDefault="008C5D39">
      <w:pPr>
        <w:pStyle w:val="DefaultStyle"/>
        <w:rPr>
          <w:rFonts w:asciiTheme="minorHAnsi" w:hAnsiTheme="minorHAnsi"/>
          <w:sz w:val="24"/>
          <w:szCs w:val="24"/>
          <w:rPrChange w:id="1224" w:author="charan" w:date="2014-04-05T11:48:00Z">
            <w:rPr/>
          </w:rPrChange>
        </w:rPr>
      </w:pPr>
    </w:p>
    <w:p w:rsidR="008C5D39" w:rsidRPr="00E422BF" w:rsidRDefault="008C5D39">
      <w:pPr>
        <w:pStyle w:val="DefaultStyle"/>
        <w:rPr>
          <w:rFonts w:asciiTheme="minorHAnsi" w:hAnsiTheme="minorHAnsi"/>
          <w:sz w:val="24"/>
          <w:szCs w:val="24"/>
          <w:rPrChange w:id="1225" w:author="charan" w:date="2014-04-05T11:48:00Z">
            <w:rPr/>
          </w:rPrChange>
        </w:rPr>
        <w:sectPr w:rsidR="008C5D39" w:rsidRPr="00E422BF" w:rsidSect="00D0322D">
          <w:pgSz w:w="12240" w:h="15840"/>
          <w:pgMar w:top="1440" w:right="1440" w:bottom="1440" w:left="1440" w:header="0" w:footer="0" w:gutter="0"/>
          <w:cols w:space="720"/>
          <w:formProt w:val="0"/>
          <w:docGrid w:linePitch="360" w:charSpace="4096"/>
          <w:sectPrChange w:id="1226" w:author="charan" w:date="2014-04-05T10:41:00Z">
            <w:sectPr w:rsidR="008C5D39" w:rsidRPr="00E422BF" w:rsidSect="00D0322D">
              <w:pgMar w:top="1440" w:right="1440" w:bottom="1440" w:left="1440" w:header="0" w:footer="0" w:gutter="0"/>
            </w:sectPr>
          </w:sectPrChange>
        </w:sectPr>
      </w:pPr>
    </w:p>
    <w:p w:rsidR="008C5D39" w:rsidRPr="00E422BF" w:rsidRDefault="00B44C92">
      <w:pPr>
        <w:pStyle w:val="DefaultStyle"/>
        <w:rPr>
          <w:rFonts w:asciiTheme="minorHAnsi" w:hAnsiTheme="minorHAnsi"/>
          <w:sz w:val="24"/>
          <w:szCs w:val="24"/>
          <w:rPrChange w:id="1227" w:author="charan" w:date="2014-04-05T11:48:00Z">
            <w:rPr/>
          </w:rPrChange>
        </w:rPr>
      </w:pPr>
      <w:r w:rsidRPr="00E422BF">
        <w:rPr>
          <w:rFonts w:asciiTheme="minorHAnsi" w:hAnsiTheme="minorHAnsi" w:cs="CMBX12"/>
          <w:b/>
          <w:sz w:val="24"/>
          <w:szCs w:val="24"/>
          <w:u w:val="single"/>
          <w:rPrChange w:id="1228" w:author="charan" w:date="2014-04-05T11:48:00Z">
            <w:rPr>
              <w:rFonts w:ascii="CMBX12" w:hAnsi="CMBX12" w:cs="CMBX12"/>
              <w:b/>
              <w:sz w:val="28"/>
              <w:szCs w:val="28"/>
              <w:u w:val="single"/>
            </w:rPr>
          </w:rPrChange>
        </w:rPr>
        <w:lastRenderedPageBreak/>
        <w:t>Weekly Status Report for the week ending on 4/4/2014</w:t>
      </w:r>
    </w:p>
    <w:p w:rsidR="008C5D39" w:rsidRPr="00E422BF" w:rsidRDefault="00B44C92">
      <w:pPr>
        <w:pStyle w:val="DefaultStyle"/>
        <w:rPr>
          <w:rFonts w:asciiTheme="minorHAnsi" w:hAnsiTheme="minorHAnsi"/>
          <w:sz w:val="24"/>
          <w:szCs w:val="24"/>
          <w:rPrChange w:id="1229" w:author="charan" w:date="2014-04-05T11:48:00Z">
            <w:rPr/>
          </w:rPrChange>
        </w:rPr>
      </w:pPr>
      <w:proofErr w:type="gramStart"/>
      <w:r w:rsidRPr="00E422BF">
        <w:rPr>
          <w:rFonts w:asciiTheme="minorHAnsi" w:hAnsiTheme="minorHAnsi" w:cs="CMR10"/>
          <w:b/>
          <w:sz w:val="24"/>
          <w:szCs w:val="24"/>
          <w:rPrChange w:id="1230" w:author="charan" w:date="2014-04-05T11:48:00Z">
            <w:rPr>
              <w:rFonts w:cs="CMR10"/>
              <w:b/>
              <w:sz w:val="24"/>
              <w:szCs w:val="24"/>
            </w:rPr>
          </w:rPrChange>
        </w:rPr>
        <w:t>1.Brief</w:t>
      </w:r>
      <w:proofErr w:type="gramEnd"/>
      <w:r w:rsidRPr="00E422BF">
        <w:rPr>
          <w:rFonts w:asciiTheme="minorHAnsi" w:hAnsiTheme="minorHAnsi" w:cs="CMR10"/>
          <w:b/>
          <w:sz w:val="24"/>
          <w:szCs w:val="24"/>
          <w:rPrChange w:id="1231" w:author="charan" w:date="2014-04-05T11:48:00Z">
            <w:rPr>
              <w:rFonts w:cs="CMR10"/>
              <w:b/>
              <w:sz w:val="24"/>
              <w:szCs w:val="24"/>
            </w:rPr>
          </w:rPrChange>
        </w:rPr>
        <w:t xml:space="preserve"> summary of work done during the week (member wise).</w:t>
      </w:r>
    </w:p>
    <w:p w:rsidR="008C5D39" w:rsidRPr="00E422BF" w:rsidRDefault="00B44C92">
      <w:pPr>
        <w:pStyle w:val="DefaultStyle"/>
        <w:spacing w:after="0" w:line="100" w:lineRule="atLeast"/>
        <w:rPr>
          <w:rFonts w:asciiTheme="minorHAnsi" w:hAnsiTheme="minorHAnsi"/>
          <w:sz w:val="24"/>
          <w:szCs w:val="24"/>
          <w:rPrChange w:id="1232" w:author="charan" w:date="2014-04-05T11:48:00Z">
            <w:rPr/>
          </w:rPrChange>
        </w:rPr>
      </w:pPr>
      <w:proofErr w:type="spellStart"/>
      <w:r w:rsidRPr="00E422BF">
        <w:rPr>
          <w:rFonts w:asciiTheme="minorHAnsi" w:hAnsiTheme="minorHAnsi"/>
          <w:b/>
          <w:color w:val="000000"/>
          <w:sz w:val="24"/>
          <w:szCs w:val="24"/>
          <w:rPrChange w:id="1233" w:author="charan" w:date="2014-04-05T11:48:00Z">
            <w:rPr>
              <w:b/>
              <w:color w:val="000000"/>
              <w:sz w:val="20"/>
              <w:szCs w:val="20"/>
            </w:rPr>
          </w:rPrChange>
        </w:rPr>
        <w:t>Soumit</w:t>
      </w:r>
      <w:proofErr w:type="spellEnd"/>
      <w:del w:id="1234" w:author="charan" w:date="2014-04-05T12:15:00Z">
        <w:r w:rsidRPr="00E422BF" w:rsidDel="007D6266">
          <w:rPr>
            <w:rFonts w:asciiTheme="minorHAnsi" w:hAnsiTheme="minorHAnsi"/>
            <w:b/>
            <w:color w:val="000000"/>
            <w:sz w:val="24"/>
            <w:szCs w:val="24"/>
            <w:rPrChange w:id="1235" w:author="charan" w:date="2014-04-05T11:48:00Z">
              <w:rPr>
                <w:b/>
                <w:color w:val="000000"/>
                <w:sz w:val="20"/>
                <w:szCs w:val="20"/>
              </w:rPr>
            </w:rPrChange>
          </w:rPr>
          <w:delText xml:space="preserve"> Das</w:delText>
        </w:r>
      </w:del>
      <w:r w:rsidRPr="00E422BF">
        <w:rPr>
          <w:rFonts w:asciiTheme="minorHAnsi" w:hAnsiTheme="minorHAnsi"/>
          <w:b/>
          <w:color w:val="000000"/>
          <w:sz w:val="24"/>
          <w:szCs w:val="24"/>
          <w:rPrChange w:id="1236" w:author="charan" w:date="2014-04-05T11:48:00Z">
            <w:rPr>
              <w:b/>
              <w:color w:val="000000"/>
              <w:sz w:val="20"/>
              <w:szCs w:val="20"/>
            </w:rPr>
          </w:rPrChange>
        </w:rPr>
        <w:t>:</w:t>
      </w:r>
      <w:r w:rsidRPr="00E422BF">
        <w:rPr>
          <w:rFonts w:asciiTheme="minorHAnsi" w:hAnsiTheme="minorHAnsi" w:cs="LiberationSans-Bold"/>
          <w:b/>
          <w:bCs/>
          <w:color w:val="000000"/>
          <w:sz w:val="24"/>
          <w:szCs w:val="24"/>
          <w:rPrChange w:id="1237" w:author="charan" w:date="2014-04-05T11:48:00Z">
            <w:rPr>
              <w:rFonts w:ascii="LiberationSans-Bold" w:hAnsi="LiberationSans-Bold" w:cs="LiberationSans-Bold"/>
              <w:b/>
              <w:bCs/>
              <w:color w:val="000000"/>
              <w:sz w:val="24"/>
              <w:szCs w:val="24"/>
            </w:rPr>
          </w:rPrChange>
        </w:rPr>
        <w:t xml:space="preserve"> </w:t>
      </w:r>
      <w:ins w:id="1238" w:author="charan" w:date="2014-04-05T12:15:00Z">
        <w:r w:rsidR="007D6266">
          <w:rPr>
            <w:rFonts w:asciiTheme="minorHAnsi" w:hAnsiTheme="minorHAnsi" w:cs="LiberationSans-Bold"/>
            <w:bCs/>
            <w:sz w:val="24"/>
            <w:szCs w:val="24"/>
          </w:rPr>
          <w:t>p</w:t>
        </w:r>
      </w:ins>
      <w:del w:id="1239" w:author="charan" w:date="2014-04-05T12:15:00Z">
        <w:r w:rsidRPr="00E422BF" w:rsidDel="007D6266">
          <w:rPr>
            <w:rFonts w:asciiTheme="minorHAnsi" w:hAnsiTheme="minorHAnsi" w:cs="LiberationSans-Bold"/>
            <w:bCs/>
            <w:sz w:val="24"/>
            <w:szCs w:val="24"/>
            <w:rPrChange w:id="1240" w:author="charan" w:date="2014-04-05T11:48:00Z">
              <w:rPr>
                <w:rFonts w:ascii="LiberationSans-Bold" w:hAnsi="LiberationSans-Bold" w:cs="LiberationSans-Bold"/>
                <w:bCs/>
                <w:sz w:val="20"/>
                <w:szCs w:val="20"/>
              </w:rPr>
            </w:rPrChange>
          </w:rPr>
          <w:delText>P</w:delText>
        </w:r>
      </w:del>
      <w:r w:rsidRPr="00E422BF">
        <w:rPr>
          <w:rFonts w:asciiTheme="minorHAnsi" w:hAnsiTheme="minorHAnsi" w:cs="LiberationSans-Bold"/>
          <w:bCs/>
          <w:sz w:val="24"/>
          <w:szCs w:val="24"/>
          <w:rPrChange w:id="1241" w:author="charan" w:date="2014-04-05T11:48:00Z">
            <w:rPr>
              <w:rFonts w:ascii="LiberationSans-Bold" w:hAnsi="LiberationSans-Bold" w:cs="LiberationSans-Bold"/>
              <w:bCs/>
              <w:sz w:val="20"/>
              <w:szCs w:val="20"/>
            </w:rPr>
          </w:rPrChange>
        </w:rPr>
        <w:t>repared weekly status report</w:t>
      </w:r>
    </w:p>
    <w:p w:rsidR="008C5D39" w:rsidRPr="00E422BF" w:rsidRDefault="00B44C92">
      <w:pPr>
        <w:pStyle w:val="DefaultStyle"/>
        <w:spacing w:after="0" w:line="100" w:lineRule="atLeast"/>
        <w:rPr>
          <w:rFonts w:asciiTheme="minorHAnsi" w:hAnsiTheme="minorHAnsi"/>
          <w:sz w:val="24"/>
          <w:szCs w:val="24"/>
          <w:rPrChange w:id="1242" w:author="charan" w:date="2014-04-05T11:48:00Z">
            <w:rPr/>
          </w:rPrChange>
        </w:rPr>
      </w:pPr>
      <w:r w:rsidRPr="00E422BF">
        <w:rPr>
          <w:rFonts w:asciiTheme="minorHAnsi" w:hAnsiTheme="minorHAnsi" w:cs="LiberationSans-Bold"/>
          <w:b/>
          <w:bCs/>
          <w:sz w:val="24"/>
          <w:szCs w:val="24"/>
          <w:rPrChange w:id="1243" w:author="charan" w:date="2014-04-05T11:48:00Z">
            <w:rPr>
              <w:rFonts w:ascii="LiberationSans-Bold" w:hAnsi="LiberationSans-Bold" w:cs="LiberationSans-Bold"/>
              <w:b/>
              <w:bCs/>
              <w:sz w:val="24"/>
              <w:szCs w:val="24"/>
            </w:rPr>
          </w:rPrChange>
        </w:rPr>
        <w:t xml:space="preserve">  </w:t>
      </w:r>
    </w:p>
    <w:p w:rsidR="008C5D39" w:rsidRPr="00E422BF" w:rsidRDefault="00B44C92">
      <w:pPr>
        <w:pStyle w:val="DefaultStyle"/>
        <w:spacing w:after="0" w:line="100" w:lineRule="atLeast"/>
        <w:rPr>
          <w:rFonts w:asciiTheme="minorHAnsi" w:hAnsiTheme="minorHAnsi"/>
          <w:sz w:val="24"/>
          <w:szCs w:val="24"/>
          <w:rPrChange w:id="1244" w:author="charan" w:date="2014-04-05T11:48:00Z">
            <w:rPr/>
          </w:rPrChange>
        </w:rPr>
      </w:pPr>
      <w:proofErr w:type="spellStart"/>
      <w:r w:rsidRPr="00E422BF">
        <w:rPr>
          <w:rFonts w:asciiTheme="minorHAnsi" w:hAnsiTheme="minorHAnsi" w:cs="CMR10"/>
          <w:b/>
          <w:sz w:val="24"/>
          <w:szCs w:val="24"/>
          <w:rPrChange w:id="1245" w:author="charan" w:date="2014-04-05T11:48:00Z">
            <w:rPr>
              <w:rFonts w:cs="CMR10"/>
              <w:b/>
              <w:sz w:val="20"/>
              <w:szCs w:val="20"/>
            </w:rPr>
          </w:rPrChange>
        </w:rPr>
        <w:t>Charan</w:t>
      </w:r>
      <w:proofErr w:type="spellEnd"/>
      <w:r w:rsidRPr="00E422BF">
        <w:rPr>
          <w:rFonts w:asciiTheme="minorHAnsi" w:hAnsiTheme="minorHAnsi" w:cs="CMR10"/>
          <w:b/>
          <w:sz w:val="24"/>
          <w:szCs w:val="24"/>
          <w:rPrChange w:id="1246" w:author="charan" w:date="2014-04-05T11:48:00Z">
            <w:rPr>
              <w:rFonts w:cs="CMR10"/>
              <w:b/>
              <w:sz w:val="20"/>
              <w:szCs w:val="20"/>
            </w:rPr>
          </w:rPrChange>
        </w:rPr>
        <w:t xml:space="preserve"> </w:t>
      </w:r>
      <w:del w:id="1247" w:author="charan" w:date="2014-04-05T12:15:00Z">
        <w:r w:rsidRPr="00E422BF" w:rsidDel="007D6266">
          <w:rPr>
            <w:rFonts w:asciiTheme="minorHAnsi" w:hAnsiTheme="minorHAnsi" w:cs="CMR10"/>
            <w:b/>
            <w:sz w:val="24"/>
            <w:szCs w:val="24"/>
            <w:rPrChange w:id="1248" w:author="charan" w:date="2014-04-05T11:48:00Z">
              <w:rPr>
                <w:rFonts w:cs="CMR10"/>
                <w:b/>
                <w:sz w:val="20"/>
                <w:szCs w:val="20"/>
              </w:rPr>
            </w:rPrChange>
          </w:rPr>
          <w:delText>Shetty</w:delText>
        </w:r>
        <w:r w:rsidRPr="00E422BF" w:rsidDel="007D6266">
          <w:rPr>
            <w:rFonts w:asciiTheme="minorHAnsi" w:hAnsiTheme="minorHAnsi" w:cs="LiberationSans-Bold"/>
            <w:bCs/>
            <w:sz w:val="24"/>
            <w:szCs w:val="24"/>
            <w:rPrChange w:id="1249" w:author="charan" w:date="2014-04-05T11:48:00Z">
              <w:rPr>
                <w:rFonts w:cs="LiberationSans-Bold"/>
                <w:bCs/>
                <w:sz w:val="20"/>
                <w:szCs w:val="20"/>
              </w:rPr>
            </w:rPrChange>
          </w:rPr>
          <w:delText xml:space="preserve"> :</w:delText>
        </w:r>
      </w:del>
      <w:r w:rsidRPr="00E422BF">
        <w:rPr>
          <w:rFonts w:asciiTheme="minorHAnsi" w:hAnsiTheme="minorHAnsi" w:cs="LiberationSans-Bold"/>
          <w:bCs/>
          <w:sz w:val="24"/>
          <w:szCs w:val="24"/>
          <w:rPrChange w:id="1250" w:author="charan" w:date="2014-04-05T11:48:00Z">
            <w:rPr>
              <w:rFonts w:cs="LiberationSans-Bold"/>
              <w:bCs/>
              <w:sz w:val="20"/>
              <w:szCs w:val="20"/>
            </w:rPr>
          </w:rPrChange>
        </w:rPr>
        <w:t xml:space="preserve"> </w:t>
      </w:r>
      <w:ins w:id="1251" w:author="charan" w:date="2014-04-05T12:15:00Z">
        <w:r w:rsidR="007D6266">
          <w:rPr>
            <w:rFonts w:asciiTheme="minorHAnsi" w:hAnsiTheme="minorHAnsi" w:cs="LiberationSans-Bold"/>
            <w:bCs/>
            <w:sz w:val="24"/>
            <w:szCs w:val="24"/>
          </w:rPr>
          <w:t xml:space="preserve">is </w:t>
        </w:r>
        <w:proofErr w:type="gramStart"/>
        <w:r w:rsidR="007D6266">
          <w:rPr>
            <w:rFonts w:asciiTheme="minorHAnsi" w:hAnsiTheme="minorHAnsi" w:cs="LiberationSans-Bold"/>
            <w:bCs/>
            <w:sz w:val="24"/>
            <w:szCs w:val="24"/>
          </w:rPr>
          <w:t>working  on</w:t>
        </w:r>
        <w:proofErr w:type="gramEnd"/>
        <w:r w:rsidR="007D6266">
          <w:rPr>
            <w:rFonts w:asciiTheme="minorHAnsi" w:hAnsiTheme="minorHAnsi" w:cs="LiberationSans-Bold"/>
            <w:bCs/>
            <w:sz w:val="24"/>
            <w:szCs w:val="24"/>
          </w:rPr>
          <w:t xml:space="preserve"> </w:t>
        </w:r>
      </w:ins>
      <w:del w:id="1252" w:author="charan" w:date="2014-04-05T12:15:00Z">
        <w:r w:rsidRPr="00E422BF" w:rsidDel="007D6266">
          <w:rPr>
            <w:rFonts w:asciiTheme="minorHAnsi" w:hAnsiTheme="minorHAnsi" w:cs="LiberationSans-Bold"/>
            <w:bCs/>
            <w:sz w:val="24"/>
            <w:szCs w:val="24"/>
            <w:rPrChange w:id="1253" w:author="charan" w:date="2014-04-05T11:48:00Z">
              <w:rPr>
                <w:rFonts w:cs="LiberationSans-Bold"/>
                <w:bCs/>
                <w:sz w:val="20"/>
                <w:szCs w:val="20"/>
              </w:rPr>
            </w:rPrChange>
          </w:rPr>
          <w:delText>Started preparing</w:delText>
        </w:r>
      </w:del>
      <w:r w:rsidRPr="00E422BF">
        <w:rPr>
          <w:rFonts w:asciiTheme="minorHAnsi" w:hAnsiTheme="minorHAnsi" w:cs="LiberationSans-Bold"/>
          <w:bCs/>
          <w:sz w:val="24"/>
          <w:szCs w:val="24"/>
          <w:rPrChange w:id="1254" w:author="charan" w:date="2014-04-05T11:48:00Z">
            <w:rPr>
              <w:rFonts w:cs="LiberationSans-Bold"/>
              <w:bCs/>
              <w:sz w:val="20"/>
              <w:szCs w:val="20"/>
            </w:rPr>
          </w:rPrChange>
        </w:rPr>
        <w:t xml:space="preserve"> the project management document</w:t>
      </w:r>
    </w:p>
    <w:p w:rsidR="008C5D39" w:rsidRPr="00E422BF" w:rsidRDefault="00B44C92">
      <w:pPr>
        <w:pStyle w:val="DefaultStyle"/>
        <w:spacing w:after="0" w:line="100" w:lineRule="atLeast"/>
        <w:rPr>
          <w:rFonts w:asciiTheme="minorHAnsi" w:hAnsiTheme="minorHAnsi"/>
          <w:sz w:val="24"/>
          <w:szCs w:val="24"/>
          <w:rPrChange w:id="1255" w:author="charan" w:date="2014-04-05T11:48:00Z">
            <w:rPr/>
          </w:rPrChange>
        </w:rPr>
      </w:pPr>
      <w:r w:rsidRPr="00E422BF">
        <w:rPr>
          <w:rFonts w:asciiTheme="minorHAnsi" w:hAnsiTheme="minorHAnsi" w:cs="LiberationSans-Bold"/>
          <w:b/>
          <w:bCs/>
          <w:sz w:val="24"/>
          <w:szCs w:val="24"/>
          <w:rPrChange w:id="1256" w:author="charan" w:date="2014-04-05T11:48:00Z">
            <w:rPr>
              <w:rFonts w:ascii="LiberationSans-Bold" w:hAnsi="LiberationSans-Bold" w:cs="LiberationSans-Bold"/>
              <w:b/>
              <w:bCs/>
              <w:sz w:val="24"/>
              <w:szCs w:val="24"/>
            </w:rPr>
          </w:rPrChange>
        </w:rPr>
        <w:t xml:space="preserve">  </w:t>
      </w:r>
    </w:p>
    <w:p w:rsidR="008C5D39" w:rsidRPr="00E422BF" w:rsidRDefault="00B44C92">
      <w:pPr>
        <w:pStyle w:val="DefaultStyle"/>
        <w:spacing w:after="0" w:line="100" w:lineRule="atLeast"/>
        <w:rPr>
          <w:rFonts w:asciiTheme="minorHAnsi" w:hAnsiTheme="minorHAnsi"/>
          <w:sz w:val="24"/>
          <w:szCs w:val="24"/>
          <w:rPrChange w:id="1257" w:author="charan" w:date="2014-04-05T11:48:00Z">
            <w:rPr/>
          </w:rPrChange>
        </w:rPr>
      </w:pPr>
      <w:r w:rsidRPr="00E422BF">
        <w:rPr>
          <w:rFonts w:asciiTheme="minorHAnsi" w:hAnsiTheme="minorHAnsi" w:cs="Segoe UI"/>
          <w:b/>
          <w:color w:val="333333"/>
          <w:sz w:val="24"/>
          <w:szCs w:val="24"/>
          <w:shd w:val="clear" w:color="auto" w:fill="FFFFFF"/>
          <w:rPrChange w:id="1258" w:author="charan" w:date="2014-04-05T11:48:00Z">
            <w:rPr>
              <w:rFonts w:cs="Segoe UI"/>
              <w:b/>
              <w:color w:val="333333"/>
              <w:sz w:val="20"/>
              <w:szCs w:val="20"/>
              <w:shd w:val="clear" w:color="auto" w:fill="FFFFFF"/>
            </w:rPr>
          </w:rPrChange>
        </w:rPr>
        <w:t xml:space="preserve">Joshi </w:t>
      </w:r>
      <w:proofErr w:type="spellStart"/>
      <w:r w:rsidRPr="00E422BF">
        <w:rPr>
          <w:rFonts w:asciiTheme="minorHAnsi" w:hAnsiTheme="minorHAnsi" w:cs="Segoe UI"/>
          <w:b/>
          <w:color w:val="333333"/>
          <w:sz w:val="24"/>
          <w:szCs w:val="24"/>
          <w:shd w:val="clear" w:color="auto" w:fill="FFFFFF"/>
          <w:rPrChange w:id="1259" w:author="charan" w:date="2014-04-05T11:48:00Z">
            <w:rPr>
              <w:rFonts w:cs="Segoe UI"/>
              <w:b/>
              <w:color w:val="333333"/>
              <w:sz w:val="20"/>
              <w:szCs w:val="20"/>
              <w:shd w:val="clear" w:color="auto" w:fill="FFFFFF"/>
            </w:rPr>
          </w:rPrChange>
        </w:rPr>
        <w:t>Dnyanesh</w:t>
      </w:r>
      <w:proofErr w:type="spellEnd"/>
      <w:r w:rsidRPr="00E422BF">
        <w:rPr>
          <w:rFonts w:asciiTheme="minorHAnsi" w:hAnsiTheme="minorHAnsi" w:cs="Segoe UI"/>
          <w:b/>
          <w:color w:val="333333"/>
          <w:sz w:val="24"/>
          <w:szCs w:val="24"/>
          <w:shd w:val="clear" w:color="auto" w:fill="FFFFFF"/>
          <w:rPrChange w:id="1260" w:author="charan" w:date="2014-04-05T11:48:00Z">
            <w:rPr>
              <w:rFonts w:cs="Segoe UI"/>
              <w:b/>
              <w:color w:val="333333"/>
              <w:sz w:val="20"/>
              <w:szCs w:val="20"/>
              <w:shd w:val="clear" w:color="auto" w:fill="FFFFFF"/>
            </w:rPr>
          </w:rPrChange>
        </w:rPr>
        <w:t xml:space="preserve"> </w:t>
      </w:r>
      <w:proofErr w:type="spellStart"/>
      <w:r w:rsidRPr="00E422BF">
        <w:rPr>
          <w:rFonts w:asciiTheme="minorHAnsi" w:hAnsiTheme="minorHAnsi" w:cs="Segoe UI"/>
          <w:b/>
          <w:color w:val="333333"/>
          <w:sz w:val="24"/>
          <w:szCs w:val="24"/>
          <w:shd w:val="clear" w:color="auto" w:fill="FFFFFF"/>
          <w:rPrChange w:id="1261" w:author="charan" w:date="2014-04-05T11:48:00Z">
            <w:rPr>
              <w:rFonts w:cs="Segoe UI"/>
              <w:b/>
              <w:color w:val="333333"/>
              <w:sz w:val="20"/>
              <w:szCs w:val="20"/>
              <w:shd w:val="clear" w:color="auto" w:fill="FFFFFF"/>
            </w:rPr>
          </w:rPrChange>
        </w:rPr>
        <w:t>Madhav</w:t>
      </w:r>
      <w:proofErr w:type="spellEnd"/>
      <w:r w:rsidRPr="00E422BF">
        <w:rPr>
          <w:rStyle w:val="apple-converted-space"/>
          <w:rFonts w:asciiTheme="minorHAnsi" w:hAnsiTheme="minorHAnsi" w:cs="Segoe UI"/>
          <w:b/>
          <w:color w:val="333333"/>
          <w:sz w:val="24"/>
          <w:szCs w:val="24"/>
          <w:shd w:val="clear" w:color="auto" w:fill="FFFFFF"/>
          <w:rPrChange w:id="1262" w:author="charan" w:date="2014-04-05T11:48:00Z">
            <w:rPr>
              <w:rStyle w:val="apple-converted-space"/>
              <w:rFonts w:cs="Segoe UI"/>
              <w:b/>
              <w:color w:val="333333"/>
              <w:sz w:val="20"/>
              <w:szCs w:val="20"/>
              <w:shd w:val="clear" w:color="auto" w:fill="FFFFFF"/>
            </w:rPr>
          </w:rPrChange>
        </w:rPr>
        <w:t xml:space="preserve">: </w:t>
      </w:r>
      <w:r w:rsidRPr="00E422BF">
        <w:rPr>
          <w:rStyle w:val="apple-converted-space"/>
          <w:rFonts w:asciiTheme="minorHAnsi" w:hAnsiTheme="minorHAnsi" w:cs="Segoe UI"/>
          <w:color w:val="333333"/>
          <w:sz w:val="24"/>
          <w:szCs w:val="24"/>
          <w:shd w:val="clear" w:color="auto" w:fill="FFFFFF"/>
          <w:rPrChange w:id="1263" w:author="charan" w:date="2014-04-05T11:48:00Z">
            <w:rPr>
              <w:rStyle w:val="apple-converted-space"/>
              <w:rFonts w:cs="Segoe UI"/>
              <w:color w:val="333333"/>
              <w:sz w:val="20"/>
              <w:szCs w:val="20"/>
              <w:shd w:val="clear" w:color="auto" w:fill="FFFFFF"/>
            </w:rPr>
          </w:rPrChange>
        </w:rPr>
        <w:t>Prepared the project proposal document</w:t>
      </w:r>
    </w:p>
    <w:p w:rsidR="008C5D39" w:rsidRPr="00E422BF" w:rsidRDefault="008C5D39">
      <w:pPr>
        <w:pStyle w:val="DefaultStyle"/>
        <w:spacing w:after="0" w:line="100" w:lineRule="atLeast"/>
        <w:rPr>
          <w:rFonts w:asciiTheme="minorHAnsi" w:hAnsiTheme="minorHAnsi"/>
          <w:sz w:val="24"/>
          <w:szCs w:val="24"/>
          <w:rPrChange w:id="1264" w:author="charan" w:date="2014-04-05T11:48:00Z">
            <w:rPr/>
          </w:rPrChange>
        </w:rPr>
      </w:pPr>
    </w:p>
    <w:p w:rsidR="008C5D39" w:rsidRPr="00E422BF" w:rsidRDefault="00B44C92">
      <w:pPr>
        <w:pStyle w:val="DefaultStyle"/>
        <w:spacing w:after="0" w:line="100" w:lineRule="atLeast"/>
        <w:rPr>
          <w:rFonts w:asciiTheme="minorHAnsi" w:hAnsiTheme="minorHAnsi"/>
          <w:sz w:val="24"/>
          <w:szCs w:val="24"/>
          <w:rPrChange w:id="1265" w:author="charan" w:date="2014-04-05T11:48:00Z">
            <w:rPr/>
          </w:rPrChange>
        </w:rPr>
      </w:pPr>
      <w:proofErr w:type="spellStart"/>
      <w:r w:rsidRPr="00E422BF">
        <w:rPr>
          <w:rFonts w:asciiTheme="minorHAnsi" w:hAnsiTheme="minorHAnsi"/>
          <w:b/>
          <w:color w:val="000000"/>
          <w:sz w:val="24"/>
          <w:szCs w:val="24"/>
          <w:shd w:val="clear" w:color="auto" w:fill="FFFFFF"/>
          <w:rPrChange w:id="1266" w:author="charan" w:date="2014-04-05T11:48:00Z">
            <w:rPr>
              <w:b/>
              <w:color w:val="000000"/>
              <w:sz w:val="20"/>
              <w:szCs w:val="20"/>
              <w:shd w:val="clear" w:color="auto" w:fill="FFFFFF"/>
            </w:rPr>
          </w:rPrChange>
        </w:rPr>
        <w:t>Balmukund</w:t>
      </w:r>
      <w:proofErr w:type="spellEnd"/>
      <w:r w:rsidRPr="00E422BF">
        <w:rPr>
          <w:rFonts w:asciiTheme="minorHAnsi" w:hAnsiTheme="minorHAnsi"/>
          <w:b/>
          <w:color w:val="000000"/>
          <w:sz w:val="24"/>
          <w:szCs w:val="24"/>
          <w:shd w:val="clear" w:color="auto" w:fill="FFFFFF"/>
          <w:rPrChange w:id="1267" w:author="charan" w:date="2014-04-05T11:48:00Z">
            <w:rPr>
              <w:b/>
              <w:color w:val="000000"/>
              <w:sz w:val="20"/>
              <w:szCs w:val="20"/>
              <w:shd w:val="clear" w:color="auto" w:fill="FFFFFF"/>
            </w:rPr>
          </w:rPrChange>
        </w:rPr>
        <w:t xml:space="preserve"> </w:t>
      </w:r>
      <w:proofErr w:type="spellStart"/>
      <w:r w:rsidRPr="00E422BF">
        <w:rPr>
          <w:rFonts w:asciiTheme="minorHAnsi" w:hAnsiTheme="minorHAnsi"/>
          <w:b/>
          <w:color w:val="000000"/>
          <w:sz w:val="24"/>
          <w:szCs w:val="24"/>
          <w:shd w:val="clear" w:color="auto" w:fill="FFFFFF"/>
          <w:rPrChange w:id="1268" w:author="charan" w:date="2014-04-05T11:48:00Z">
            <w:rPr>
              <w:b/>
              <w:color w:val="000000"/>
              <w:sz w:val="20"/>
              <w:szCs w:val="20"/>
              <w:shd w:val="clear" w:color="auto" w:fill="FFFFFF"/>
            </w:rPr>
          </w:rPrChange>
        </w:rPr>
        <w:t>Agrawal</w:t>
      </w:r>
      <w:proofErr w:type="spellEnd"/>
      <w:r w:rsidRPr="00E422BF">
        <w:rPr>
          <w:rFonts w:asciiTheme="minorHAnsi" w:hAnsiTheme="minorHAnsi"/>
          <w:b/>
          <w:color w:val="000000"/>
          <w:sz w:val="24"/>
          <w:szCs w:val="24"/>
          <w:shd w:val="clear" w:color="auto" w:fill="FFFFFF"/>
          <w:rPrChange w:id="1269" w:author="charan" w:date="2014-04-05T11:48:00Z">
            <w:rPr>
              <w:b/>
              <w:color w:val="000000"/>
              <w:sz w:val="20"/>
              <w:szCs w:val="20"/>
              <w:shd w:val="clear" w:color="auto" w:fill="FFFFFF"/>
            </w:rPr>
          </w:rPrChange>
        </w:rPr>
        <w:t xml:space="preserve">: </w:t>
      </w:r>
      <w:r w:rsidRPr="00E422BF">
        <w:rPr>
          <w:rFonts w:asciiTheme="minorHAnsi" w:hAnsiTheme="minorHAnsi"/>
          <w:color w:val="000000"/>
          <w:sz w:val="24"/>
          <w:szCs w:val="24"/>
          <w:shd w:val="clear" w:color="auto" w:fill="FFFFFF"/>
          <w:rPrChange w:id="1270" w:author="charan" w:date="2014-04-05T11:48:00Z">
            <w:rPr>
              <w:color w:val="000000"/>
              <w:sz w:val="20"/>
              <w:szCs w:val="20"/>
              <w:shd w:val="clear" w:color="auto" w:fill="FFFFFF"/>
            </w:rPr>
          </w:rPrChange>
        </w:rPr>
        <w:t>Prepared the timesheet</w:t>
      </w:r>
    </w:p>
    <w:p w:rsidR="008C5D39" w:rsidRPr="00E422BF" w:rsidRDefault="008C5D39">
      <w:pPr>
        <w:pStyle w:val="DefaultStyle"/>
        <w:spacing w:after="0" w:line="100" w:lineRule="atLeast"/>
        <w:rPr>
          <w:rFonts w:asciiTheme="minorHAnsi" w:hAnsiTheme="minorHAnsi"/>
          <w:sz w:val="24"/>
          <w:szCs w:val="24"/>
          <w:rPrChange w:id="1271" w:author="charan" w:date="2014-04-05T11:48:00Z">
            <w:rPr/>
          </w:rPrChange>
        </w:rPr>
      </w:pPr>
    </w:p>
    <w:p w:rsidR="008C5D39" w:rsidRPr="00E422BF" w:rsidRDefault="008C5D39">
      <w:pPr>
        <w:pStyle w:val="DefaultStyle"/>
        <w:spacing w:after="0" w:line="100" w:lineRule="atLeast"/>
        <w:rPr>
          <w:rFonts w:asciiTheme="minorHAnsi" w:hAnsiTheme="minorHAnsi"/>
          <w:sz w:val="24"/>
          <w:szCs w:val="24"/>
          <w:rPrChange w:id="1272" w:author="charan" w:date="2014-04-05T11:48:00Z">
            <w:rPr/>
          </w:rPrChange>
        </w:rPr>
      </w:pPr>
    </w:p>
    <w:p w:rsidR="008C5D39" w:rsidRPr="00E422BF" w:rsidRDefault="00B44C92">
      <w:pPr>
        <w:pStyle w:val="DefaultStyle"/>
        <w:shd w:val="clear" w:color="auto" w:fill="FFFFFF"/>
        <w:spacing w:after="115" w:line="100" w:lineRule="atLeast"/>
        <w:rPr>
          <w:rFonts w:asciiTheme="minorHAnsi" w:hAnsiTheme="minorHAnsi"/>
          <w:sz w:val="24"/>
          <w:szCs w:val="24"/>
          <w:rPrChange w:id="1273" w:author="charan" w:date="2014-04-05T11:48:00Z">
            <w:rPr/>
          </w:rPrChange>
        </w:rPr>
      </w:pPr>
      <w:r w:rsidRPr="00E422BF">
        <w:rPr>
          <w:rFonts w:asciiTheme="minorHAnsi" w:hAnsiTheme="minorHAnsi"/>
          <w:sz w:val="24"/>
          <w:szCs w:val="24"/>
          <w:rPrChange w:id="1274" w:author="charan" w:date="2014-04-05T11:48:00Z">
            <w:rPr>
              <w:sz w:val="24"/>
              <w:szCs w:val="24"/>
            </w:rPr>
          </w:rPrChange>
        </w:rPr>
        <w:t xml:space="preserve">2. </w:t>
      </w:r>
      <w:r w:rsidRPr="00E422BF">
        <w:rPr>
          <w:rFonts w:asciiTheme="minorHAnsi" w:hAnsiTheme="minorHAnsi" w:cs="CMR10"/>
          <w:b/>
          <w:sz w:val="24"/>
          <w:szCs w:val="24"/>
          <w:rPrChange w:id="1275" w:author="charan" w:date="2014-04-05T11:48:00Z">
            <w:rPr>
              <w:rFonts w:ascii="CMR10" w:hAnsi="CMR10" w:cs="CMR10"/>
              <w:b/>
              <w:sz w:val="24"/>
              <w:szCs w:val="24"/>
            </w:rPr>
          </w:rPrChange>
        </w:rPr>
        <w:t>Time spent in the project during the week - in hours (member wise).</w:t>
      </w:r>
    </w:p>
    <w:tbl>
      <w:tblPr>
        <w:tblStyle w:val="TableGrid"/>
        <w:tblW w:w="0" w:type="auto"/>
        <w:tblLook w:val="04A0" w:firstRow="1" w:lastRow="0" w:firstColumn="1" w:lastColumn="0" w:noHBand="0" w:noVBand="1"/>
      </w:tblPr>
      <w:tblGrid>
        <w:gridCol w:w="2448"/>
        <w:gridCol w:w="3308"/>
        <w:gridCol w:w="1153"/>
        <w:gridCol w:w="1569"/>
      </w:tblGrid>
      <w:tr w:rsidR="007D6266" w:rsidRPr="00A93110" w:rsidTr="00A93110">
        <w:trPr>
          <w:ins w:id="1276" w:author="charan" w:date="2014-04-05T12:16:00Z"/>
        </w:trPr>
        <w:tc>
          <w:tcPr>
            <w:tcW w:w="2448" w:type="dxa"/>
          </w:tcPr>
          <w:p w:rsidR="007D6266" w:rsidRPr="00F80775" w:rsidRDefault="007D6266" w:rsidP="00A93110">
            <w:pPr>
              <w:pStyle w:val="DefaultStyle"/>
              <w:rPr>
                <w:ins w:id="1277" w:author="charan" w:date="2014-04-05T12:16:00Z"/>
                <w:rFonts w:asciiTheme="minorHAnsi" w:hAnsiTheme="minorHAnsi" w:cs="CMR10"/>
                <w:sz w:val="24"/>
                <w:szCs w:val="24"/>
              </w:rPr>
            </w:pPr>
            <w:ins w:id="1278" w:author="charan" w:date="2014-04-05T12:16:00Z">
              <w:r w:rsidRPr="00F80775">
                <w:rPr>
                  <w:rFonts w:asciiTheme="minorHAnsi" w:hAnsiTheme="minorHAnsi" w:cs="CMR10"/>
                  <w:sz w:val="24"/>
                  <w:szCs w:val="24"/>
                </w:rPr>
                <w:t>Members</w:t>
              </w:r>
            </w:ins>
          </w:p>
        </w:tc>
        <w:tc>
          <w:tcPr>
            <w:tcW w:w="3308" w:type="dxa"/>
          </w:tcPr>
          <w:p w:rsidR="007D6266" w:rsidRPr="00F80775" w:rsidRDefault="007D6266" w:rsidP="00A93110">
            <w:pPr>
              <w:pStyle w:val="DefaultStyle"/>
              <w:rPr>
                <w:ins w:id="1279" w:author="charan" w:date="2014-04-05T12:16:00Z"/>
                <w:rFonts w:asciiTheme="minorHAnsi" w:hAnsiTheme="minorHAnsi" w:cs="CMR10"/>
                <w:sz w:val="24"/>
                <w:szCs w:val="24"/>
              </w:rPr>
            </w:pPr>
            <w:ins w:id="1280" w:author="charan" w:date="2014-04-05T12:16:00Z">
              <w:r w:rsidRPr="00F80775">
                <w:rPr>
                  <w:rFonts w:asciiTheme="minorHAnsi" w:hAnsiTheme="minorHAnsi" w:cs="CMR10"/>
                  <w:sz w:val="24"/>
                  <w:szCs w:val="24"/>
                </w:rPr>
                <w:t>Task</w:t>
              </w:r>
            </w:ins>
          </w:p>
        </w:tc>
        <w:tc>
          <w:tcPr>
            <w:tcW w:w="1153" w:type="dxa"/>
          </w:tcPr>
          <w:p w:rsidR="007D6266" w:rsidRPr="00F80775" w:rsidRDefault="007D6266" w:rsidP="00A93110">
            <w:pPr>
              <w:pStyle w:val="DefaultStyle"/>
              <w:rPr>
                <w:ins w:id="1281" w:author="charan" w:date="2014-04-05T12:16:00Z"/>
                <w:rFonts w:asciiTheme="minorHAnsi" w:hAnsiTheme="minorHAnsi" w:cs="CMR10"/>
                <w:sz w:val="24"/>
                <w:szCs w:val="24"/>
              </w:rPr>
            </w:pPr>
            <w:ins w:id="1282" w:author="charan" w:date="2014-04-05T12:16:00Z">
              <w:r w:rsidRPr="00F80775">
                <w:rPr>
                  <w:rFonts w:asciiTheme="minorHAnsi" w:hAnsiTheme="minorHAnsi" w:cs="CMR10"/>
                  <w:sz w:val="24"/>
                  <w:szCs w:val="24"/>
                </w:rPr>
                <w:t>Hours spent</w:t>
              </w:r>
            </w:ins>
          </w:p>
        </w:tc>
        <w:tc>
          <w:tcPr>
            <w:tcW w:w="1569" w:type="dxa"/>
          </w:tcPr>
          <w:p w:rsidR="007D6266" w:rsidRPr="00F80775" w:rsidRDefault="007D6266" w:rsidP="00A93110">
            <w:pPr>
              <w:pStyle w:val="DefaultStyle"/>
              <w:rPr>
                <w:ins w:id="1283" w:author="charan" w:date="2014-04-05T12:16:00Z"/>
                <w:rFonts w:asciiTheme="minorHAnsi" w:hAnsiTheme="minorHAnsi" w:cs="CMR10"/>
                <w:sz w:val="24"/>
                <w:szCs w:val="24"/>
              </w:rPr>
            </w:pPr>
            <w:ins w:id="1284" w:author="charan" w:date="2014-04-05T12:16:00Z">
              <w:r>
                <w:rPr>
                  <w:rFonts w:asciiTheme="minorHAnsi" w:hAnsiTheme="minorHAnsi" w:cs="CMR10"/>
                  <w:sz w:val="24"/>
                  <w:szCs w:val="24"/>
                </w:rPr>
                <w:t>Status</w:t>
              </w:r>
            </w:ins>
          </w:p>
        </w:tc>
      </w:tr>
      <w:tr w:rsidR="007D6266" w:rsidRPr="00A93110" w:rsidTr="00A93110">
        <w:trPr>
          <w:ins w:id="1285" w:author="charan" w:date="2014-04-05T12:16:00Z"/>
        </w:trPr>
        <w:tc>
          <w:tcPr>
            <w:tcW w:w="2448" w:type="dxa"/>
          </w:tcPr>
          <w:p w:rsidR="007D6266" w:rsidRPr="00F80775" w:rsidRDefault="007D6266" w:rsidP="00A93110">
            <w:pPr>
              <w:pStyle w:val="DefaultStyle"/>
              <w:rPr>
                <w:ins w:id="1286" w:author="charan" w:date="2014-04-05T12:16:00Z"/>
                <w:rFonts w:asciiTheme="minorHAnsi" w:hAnsiTheme="minorHAnsi" w:cs="CMR10"/>
                <w:sz w:val="24"/>
                <w:szCs w:val="24"/>
              </w:rPr>
            </w:pPr>
            <w:proofErr w:type="spellStart"/>
            <w:ins w:id="1287" w:author="charan" w:date="2014-04-05T12:16:00Z">
              <w:r w:rsidRPr="00F80775">
                <w:rPr>
                  <w:rFonts w:asciiTheme="minorHAnsi" w:hAnsiTheme="minorHAnsi" w:cs="CMR10"/>
                  <w:sz w:val="24"/>
                  <w:szCs w:val="24"/>
                </w:rPr>
                <w:t>Soumit</w:t>
              </w:r>
              <w:proofErr w:type="spellEnd"/>
              <w:r w:rsidRPr="00F80775">
                <w:rPr>
                  <w:rFonts w:asciiTheme="minorHAnsi" w:hAnsiTheme="minorHAnsi" w:cs="CMR10"/>
                  <w:sz w:val="24"/>
                  <w:szCs w:val="24"/>
                </w:rPr>
                <w:t xml:space="preserve"> Das</w:t>
              </w:r>
            </w:ins>
          </w:p>
        </w:tc>
        <w:tc>
          <w:tcPr>
            <w:tcW w:w="3308" w:type="dxa"/>
          </w:tcPr>
          <w:p w:rsidR="007D6266" w:rsidRPr="00A93110" w:rsidRDefault="007D6266" w:rsidP="007D6266">
            <w:pPr>
              <w:pStyle w:val="DefaultStyle"/>
              <w:spacing w:line="100" w:lineRule="atLeast"/>
              <w:rPr>
                <w:ins w:id="1288" w:author="charan" w:date="2014-04-05T12:16:00Z"/>
                <w:rFonts w:asciiTheme="minorHAnsi" w:hAnsiTheme="minorHAnsi"/>
                <w:sz w:val="24"/>
                <w:szCs w:val="24"/>
              </w:rPr>
            </w:pPr>
            <w:ins w:id="1289" w:author="charan" w:date="2014-04-05T12:16:00Z">
              <w:r w:rsidRPr="00A93110">
                <w:rPr>
                  <w:rFonts w:asciiTheme="minorHAnsi" w:hAnsiTheme="minorHAnsi" w:cs="LiberationSans-Bold"/>
                  <w:bCs/>
                  <w:sz w:val="24"/>
                  <w:szCs w:val="24"/>
                </w:rPr>
                <w:t>weekly status report</w:t>
              </w:r>
            </w:ins>
          </w:p>
          <w:p w:rsidR="007D6266" w:rsidRPr="00F80775" w:rsidRDefault="007D6266" w:rsidP="00A93110">
            <w:pPr>
              <w:pStyle w:val="DefaultStyle"/>
              <w:rPr>
                <w:ins w:id="1290" w:author="charan" w:date="2014-04-05T12:16:00Z"/>
                <w:rFonts w:asciiTheme="minorHAnsi" w:hAnsiTheme="minorHAnsi" w:cs="CMR10"/>
                <w:sz w:val="24"/>
                <w:szCs w:val="24"/>
              </w:rPr>
            </w:pPr>
          </w:p>
        </w:tc>
        <w:tc>
          <w:tcPr>
            <w:tcW w:w="1153" w:type="dxa"/>
          </w:tcPr>
          <w:p w:rsidR="007D6266" w:rsidRPr="00F80775" w:rsidRDefault="007D6266" w:rsidP="00A93110">
            <w:pPr>
              <w:pStyle w:val="DefaultStyle"/>
              <w:rPr>
                <w:ins w:id="1291" w:author="charan" w:date="2014-04-05T12:16:00Z"/>
                <w:rFonts w:asciiTheme="minorHAnsi" w:hAnsiTheme="minorHAnsi" w:cs="CMR10"/>
                <w:sz w:val="24"/>
                <w:szCs w:val="24"/>
              </w:rPr>
            </w:pPr>
            <w:ins w:id="1292" w:author="charan" w:date="2014-04-05T12:16:00Z">
              <w:r>
                <w:rPr>
                  <w:rFonts w:asciiTheme="minorHAnsi" w:hAnsiTheme="minorHAnsi" w:cs="CMR10"/>
                  <w:sz w:val="24"/>
                  <w:szCs w:val="24"/>
                </w:rPr>
                <w:t>3</w:t>
              </w:r>
            </w:ins>
          </w:p>
        </w:tc>
        <w:tc>
          <w:tcPr>
            <w:tcW w:w="1569" w:type="dxa"/>
          </w:tcPr>
          <w:p w:rsidR="007D6266" w:rsidRPr="00F80775" w:rsidRDefault="007D6266" w:rsidP="00A93110">
            <w:pPr>
              <w:pStyle w:val="DefaultStyle"/>
              <w:rPr>
                <w:ins w:id="1293" w:author="charan" w:date="2014-04-05T12:16:00Z"/>
                <w:rFonts w:asciiTheme="minorHAnsi" w:hAnsiTheme="minorHAnsi" w:cs="CMR10"/>
                <w:sz w:val="24"/>
                <w:szCs w:val="24"/>
              </w:rPr>
            </w:pPr>
            <w:ins w:id="1294" w:author="charan" w:date="2014-04-05T12:16:00Z">
              <w:r>
                <w:rPr>
                  <w:rFonts w:asciiTheme="minorHAnsi" w:hAnsiTheme="minorHAnsi" w:cs="CMR10"/>
                  <w:sz w:val="24"/>
                  <w:szCs w:val="24"/>
                </w:rPr>
                <w:t>In progress</w:t>
              </w:r>
            </w:ins>
          </w:p>
        </w:tc>
      </w:tr>
      <w:tr w:rsidR="007D6266" w:rsidRPr="00A93110" w:rsidTr="00A93110">
        <w:trPr>
          <w:ins w:id="1295" w:author="charan" w:date="2014-04-05T12:16:00Z"/>
        </w:trPr>
        <w:tc>
          <w:tcPr>
            <w:tcW w:w="2448" w:type="dxa"/>
          </w:tcPr>
          <w:p w:rsidR="007D6266" w:rsidRPr="00F80775" w:rsidRDefault="007D6266" w:rsidP="00A93110">
            <w:pPr>
              <w:pStyle w:val="DefaultStyle"/>
              <w:rPr>
                <w:ins w:id="1296" w:author="charan" w:date="2014-04-05T12:16:00Z"/>
                <w:rFonts w:asciiTheme="minorHAnsi" w:hAnsiTheme="minorHAnsi" w:cs="CMR10"/>
                <w:sz w:val="24"/>
                <w:szCs w:val="24"/>
              </w:rPr>
            </w:pPr>
            <w:proofErr w:type="spellStart"/>
            <w:ins w:id="1297" w:author="charan" w:date="2014-04-05T12:16:00Z">
              <w:r w:rsidRPr="00F80775">
                <w:rPr>
                  <w:rFonts w:asciiTheme="minorHAnsi" w:hAnsiTheme="minorHAnsi" w:cs="CMR10"/>
                  <w:sz w:val="24"/>
                  <w:szCs w:val="24"/>
                </w:rPr>
                <w:t>Charan</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Shetty</w:t>
              </w:r>
              <w:proofErr w:type="spellEnd"/>
            </w:ins>
          </w:p>
        </w:tc>
        <w:tc>
          <w:tcPr>
            <w:tcW w:w="3308" w:type="dxa"/>
          </w:tcPr>
          <w:p w:rsidR="007D6266" w:rsidRPr="00F80775" w:rsidRDefault="007D6266" w:rsidP="00A93110">
            <w:pPr>
              <w:pStyle w:val="DefaultStyle"/>
              <w:rPr>
                <w:ins w:id="1298" w:author="charan" w:date="2014-04-05T12:16:00Z"/>
                <w:rFonts w:asciiTheme="minorHAnsi" w:hAnsiTheme="minorHAnsi" w:cs="CMR10"/>
                <w:sz w:val="24"/>
                <w:szCs w:val="24"/>
              </w:rPr>
            </w:pPr>
            <w:ins w:id="1299" w:author="charan" w:date="2014-04-05T12:16:00Z">
              <w:r>
                <w:rPr>
                  <w:rFonts w:asciiTheme="minorHAnsi" w:hAnsiTheme="minorHAnsi"/>
                  <w:sz w:val="24"/>
                  <w:szCs w:val="24"/>
                </w:rPr>
                <w:t>Project management document</w:t>
              </w:r>
            </w:ins>
          </w:p>
        </w:tc>
        <w:tc>
          <w:tcPr>
            <w:tcW w:w="1153" w:type="dxa"/>
          </w:tcPr>
          <w:p w:rsidR="007D6266" w:rsidRPr="00F80775" w:rsidRDefault="007D6266" w:rsidP="00A93110">
            <w:pPr>
              <w:pStyle w:val="DefaultStyle"/>
              <w:rPr>
                <w:ins w:id="1300" w:author="charan" w:date="2014-04-05T12:16:00Z"/>
                <w:rFonts w:asciiTheme="minorHAnsi" w:hAnsiTheme="minorHAnsi" w:cs="CMR10"/>
                <w:sz w:val="24"/>
                <w:szCs w:val="24"/>
              </w:rPr>
            </w:pPr>
            <w:ins w:id="1301" w:author="charan" w:date="2014-04-05T12:16:00Z">
              <w:r>
                <w:rPr>
                  <w:rFonts w:asciiTheme="minorHAnsi" w:hAnsiTheme="minorHAnsi" w:cs="CMR10"/>
                  <w:sz w:val="24"/>
                  <w:szCs w:val="24"/>
                </w:rPr>
                <w:t>3</w:t>
              </w:r>
            </w:ins>
          </w:p>
        </w:tc>
        <w:tc>
          <w:tcPr>
            <w:tcW w:w="1569" w:type="dxa"/>
          </w:tcPr>
          <w:p w:rsidR="007D6266" w:rsidRPr="00F80775" w:rsidRDefault="007D6266" w:rsidP="00A93110">
            <w:pPr>
              <w:pStyle w:val="DefaultStyle"/>
              <w:rPr>
                <w:ins w:id="1302" w:author="charan" w:date="2014-04-05T12:16:00Z"/>
                <w:rFonts w:asciiTheme="minorHAnsi" w:hAnsiTheme="minorHAnsi" w:cs="CMR10"/>
                <w:sz w:val="24"/>
                <w:szCs w:val="24"/>
              </w:rPr>
            </w:pPr>
            <w:ins w:id="1303" w:author="charan" w:date="2014-04-05T12:16:00Z">
              <w:r>
                <w:rPr>
                  <w:rFonts w:asciiTheme="minorHAnsi" w:hAnsiTheme="minorHAnsi" w:cs="CMR10"/>
                  <w:sz w:val="24"/>
                  <w:szCs w:val="24"/>
                </w:rPr>
                <w:t>In progress</w:t>
              </w:r>
            </w:ins>
          </w:p>
        </w:tc>
      </w:tr>
      <w:tr w:rsidR="007D6266" w:rsidRPr="00A93110" w:rsidTr="00A93110">
        <w:trPr>
          <w:ins w:id="1304" w:author="charan" w:date="2014-04-05T12:16:00Z"/>
        </w:trPr>
        <w:tc>
          <w:tcPr>
            <w:tcW w:w="2448" w:type="dxa"/>
          </w:tcPr>
          <w:p w:rsidR="007D6266" w:rsidRPr="00F80775" w:rsidRDefault="007D6266" w:rsidP="00A93110">
            <w:pPr>
              <w:pStyle w:val="DefaultStyle"/>
              <w:rPr>
                <w:ins w:id="1305" w:author="charan" w:date="2014-04-05T12:16:00Z"/>
                <w:rFonts w:asciiTheme="minorHAnsi" w:hAnsiTheme="minorHAnsi" w:cs="CMR10"/>
                <w:sz w:val="24"/>
                <w:szCs w:val="24"/>
              </w:rPr>
            </w:pPr>
            <w:ins w:id="1306" w:author="charan" w:date="2014-04-05T12:16:00Z">
              <w:r w:rsidRPr="00F80775">
                <w:rPr>
                  <w:rFonts w:asciiTheme="minorHAnsi" w:hAnsiTheme="minorHAnsi" w:cs="CMR10"/>
                  <w:sz w:val="24"/>
                  <w:szCs w:val="24"/>
                </w:rPr>
                <w:t xml:space="preserve">Joshi </w:t>
              </w:r>
              <w:proofErr w:type="spellStart"/>
              <w:r w:rsidRPr="00F80775">
                <w:rPr>
                  <w:rFonts w:asciiTheme="minorHAnsi" w:hAnsiTheme="minorHAnsi" w:cs="CMR10"/>
                  <w:sz w:val="24"/>
                  <w:szCs w:val="24"/>
                </w:rPr>
                <w:t>Dnyanesh</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Madhav</w:t>
              </w:r>
              <w:proofErr w:type="spellEnd"/>
            </w:ins>
          </w:p>
        </w:tc>
        <w:tc>
          <w:tcPr>
            <w:tcW w:w="3308" w:type="dxa"/>
          </w:tcPr>
          <w:p w:rsidR="007D6266" w:rsidRPr="00F80775" w:rsidRDefault="007D6266" w:rsidP="00A93110">
            <w:pPr>
              <w:pStyle w:val="DefaultStyle"/>
              <w:rPr>
                <w:ins w:id="1307" w:author="charan" w:date="2014-04-05T12:16:00Z"/>
                <w:rFonts w:asciiTheme="minorHAnsi" w:hAnsiTheme="minorHAnsi" w:cs="CMR10"/>
                <w:sz w:val="24"/>
                <w:szCs w:val="24"/>
              </w:rPr>
            </w:pPr>
            <w:ins w:id="1308" w:author="charan" w:date="2014-04-05T12:17:00Z">
              <w:r>
                <w:rPr>
                  <w:rFonts w:asciiTheme="minorHAnsi" w:hAnsiTheme="minorHAnsi"/>
                  <w:sz w:val="24"/>
                  <w:szCs w:val="24"/>
                </w:rPr>
                <w:t>Project proposal document</w:t>
              </w:r>
            </w:ins>
          </w:p>
        </w:tc>
        <w:tc>
          <w:tcPr>
            <w:tcW w:w="1153" w:type="dxa"/>
          </w:tcPr>
          <w:p w:rsidR="007D6266" w:rsidRPr="00F80775" w:rsidRDefault="007D6266" w:rsidP="00A93110">
            <w:pPr>
              <w:pStyle w:val="DefaultStyle"/>
              <w:rPr>
                <w:ins w:id="1309" w:author="charan" w:date="2014-04-05T12:16:00Z"/>
                <w:rFonts w:asciiTheme="minorHAnsi" w:hAnsiTheme="minorHAnsi" w:cs="CMR10"/>
                <w:sz w:val="24"/>
                <w:szCs w:val="24"/>
              </w:rPr>
            </w:pPr>
            <w:ins w:id="1310" w:author="charan" w:date="2014-04-05T12:16:00Z">
              <w:r>
                <w:rPr>
                  <w:rFonts w:asciiTheme="minorHAnsi" w:hAnsiTheme="minorHAnsi" w:cs="CMR10"/>
                  <w:sz w:val="24"/>
                  <w:szCs w:val="24"/>
                </w:rPr>
                <w:t>3</w:t>
              </w:r>
            </w:ins>
          </w:p>
        </w:tc>
        <w:tc>
          <w:tcPr>
            <w:tcW w:w="1569" w:type="dxa"/>
          </w:tcPr>
          <w:p w:rsidR="007D6266" w:rsidRPr="00F80775" w:rsidRDefault="007D6266" w:rsidP="00A93110">
            <w:pPr>
              <w:pStyle w:val="DefaultStyle"/>
              <w:rPr>
                <w:ins w:id="1311" w:author="charan" w:date="2014-04-05T12:16:00Z"/>
                <w:rFonts w:asciiTheme="minorHAnsi" w:hAnsiTheme="minorHAnsi" w:cs="CMR10"/>
                <w:sz w:val="24"/>
                <w:szCs w:val="24"/>
              </w:rPr>
            </w:pPr>
            <w:ins w:id="1312" w:author="charan" w:date="2014-04-05T12:16:00Z">
              <w:r>
                <w:rPr>
                  <w:rFonts w:asciiTheme="minorHAnsi" w:hAnsiTheme="minorHAnsi" w:cs="CMR10"/>
                  <w:sz w:val="24"/>
                  <w:szCs w:val="24"/>
                </w:rPr>
                <w:t>Completed</w:t>
              </w:r>
            </w:ins>
          </w:p>
        </w:tc>
      </w:tr>
      <w:tr w:rsidR="007D6266" w:rsidRPr="00A93110" w:rsidTr="00A93110">
        <w:trPr>
          <w:ins w:id="1313" w:author="charan" w:date="2014-04-05T12:16:00Z"/>
        </w:trPr>
        <w:tc>
          <w:tcPr>
            <w:tcW w:w="2448" w:type="dxa"/>
          </w:tcPr>
          <w:p w:rsidR="007D6266" w:rsidRPr="00F80775" w:rsidRDefault="007D6266" w:rsidP="00A93110">
            <w:pPr>
              <w:pStyle w:val="DefaultStyle"/>
              <w:rPr>
                <w:ins w:id="1314" w:author="charan" w:date="2014-04-05T12:16:00Z"/>
                <w:rFonts w:asciiTheme="minorHAnsi" w:hAnsiTheme="minorHAnsi" w:cs="CMR10"/>
                <w:sz w:val="24"/>
                <w:szCs w:val="24"/>
              </w:rPr>
            </w:pPr>
            <w:proofErr w:type="spellStart"/>
            <w:ins w:id="1315" w:author="charan" w:date="2014-04-05T12:16:00Z">
              <w:r w:rsidRPr="00F80775">
                <w:rPr>
                  <w:rFonts w:asciiTheme="minorHAnsi" w:hAnsiTheme="minorHAnsi" w:cs="CMR10"/>
                  <w:sz w:val="24"/>
                  <w:szCs w:val="24"/>
                </w:rPr>
                <w:t>Balmukund</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Agarwal</w:t>
              </w:r>
              <w:proofErr w:type="spellEnd"/>
            </w:ins>
          </w:p>
        </w:tc>
        <w:tc>
          <w:tcPr>
            <w:tcW w:w="3308" w:type="dxa"/>
          </w:tcPr>
          <w:p w:rsidR="007D6266" w:rsidRPr="00F80775" w:rsidRDefault="007D6266" w:rsidP="00A93110">
            <w:pPr>
              <w:pStyle w:val="DefaultStyle"/>
              <w:rPr>
                <w:ins w:id="1316" w:author="charan" w:date="2014-04-05T12:16:00Z"/>
                <w:rFonts w:asciiTheme="minorHAnsi" w:hAnsiTheme="minorHAnsi" w:cs="CMR10"/>
                <w:sz w:val="24"/>
                <w:szCs w:val="24"/>
              </w:rPr>
            </w:pPr>
            <w:ins w:id="1317" w:author="charan" w:date="2014-04-05T12:17:00Z">
              <w:r>
                <w:rPr>
                  <w:rFonts w:asciiTheme="minorHAnsi" w:hAnsiTheme="minorHAnsi"/>
                  <w:sz w:val="24"/>
                  <w:szCs w:val="24"/>
                </w:rPr>
                <w:t>Timesheet</w:t>
              </w:r>
            </w:ins>
          </w:p>
        </w:tc>
        <w:tc>
          <w:tcPr>
            <w:tcW w:w="1153" w:type="dxa"/>
          </w:tcPr>
          <w:p w:rsidR="007D6266" w:rsidRPr="00F80775" w:rsidRDefault="007D6266" w:rsidP="00A93110">
            <w:pPr>
              <w:pStyle w:val="DefaultStyle"/>
              <w:rPr>
                <w:ins w:id="1318" w:author="charan" w:date="2014-04-05T12:16:00Z"/>
                <w:rFonts w:asciiTheme="minorHAnsi" w:hAnsiTheme="minorHAnsi" w:cs="CMR10"/>
                <w:sz w:val="24"/>
                <w:szCs w:val="24"/>
              </w:rPr>
            </w:pPr>
            <w:ins w:id="1319" w:author="charan" w:date="2014-04-05T12:16:00Z">
              <w:r>
                <w:rPr>
                  <w:rFonts w:asciiTheme="minorHAnsi" w:hAnsiTheme="minorHAnsi" w:cs="CMR10"/>
                  <w:sz w:val="24"/>
                  <w:szCs w:val="24"/>
                </w:rPr>
                <w:t>3</w:t>
              </w:r>
            </w:ins>
          </w:p>
        </w:tc>
        <w:tc>
          <w:tcPr>
            <w:tcW w:w="1569" w:type="dxa"/>
          </w:tcPr>
          <w:p w:rsidR="007D6266" w:rsidRPr="00F80775" w:rsidRDefault="007D6266" w:rsidP="00A93110">
            <w:pPr>
              <w:pStyle w:val="DefaultStyle"/>
              <w:rPr>
                <w:ins w:id="1320" w:author="charan" w:date="2014-04-05T12:16:00Z"/>
                <w:rFonts w:asciiTheme="minorHAnsi" w:hAnsiTheme="minorHAnsi" w:cs="CMR10"/>
                <w:sz w:val="24"/>
                <w:szCs w:val="24"/>
              </w:rPr>
            </w:pPr>
            <w:ins w:id="1321" w:author="charan" w:date="2014-04-05T12:16:00Z">
              <w:r>
                <w:rPr>
                  <w:rFonts w:asciiTheme="minorHAnsi" w:hAnsiTheme="minorHAnsi" w:cs="CMR10"/>
                  <w:sz w:val="24"/>
                  <w:szCs w:val="24"/>
                </w:rPr>
                <w:t>Completed</w:t>
              </w:r>
            </w:ins>
          </w:p>
        </w:tc>
      </w:tr>
    </w:tbl>
    <w:p w:rsidR="007D6266" w:rsidRDefault="007D6266">
      <w:pPr>
        <w:pStyle w:val="DefaultStyle"/>
        <w:shd w:val="clear" w:color="auto" w:fill="FFFFFF"/>
        <w:spacing w:after="115" w:line="100" w:lineRule="atLeast"/>
        <w:rPr>
          <w:ins w:id="1322" w:author="charan" w:date="2014-04-05T12:22:00Z"/>
          <w:rFonts w:asciiTheme="minorHAnsi" w:hAnsiTheme="minorHAnsi" w:cs="CMR10"/>
          <w:b/>
          <w:sz w:val="24"/>
          <w:szCs w:val="24"/>
        </w:rPr>
      </w:pPr>
    </w:p>
    <w:tbl>
      <w:tblPr>
        <w:tblStyle w:val="TableGrid"/>
        <w:tblW w:w="0" w:type="auto"/>
        <w:tblLayout w:type="fixed"/>
        <w:tblLook w:val="04A0" w:firstRow="1" w:lastRow="0" w:firstColumn="1" w:lastColumn="0" w:noHBand="0" w:noVBand="1"/>
        <w:tblPrChange w:id="1323" w:author="charan" w:date="2014-04-05T12:34:00Z">
          <w:tblPr>
            <w:tblStyle w:val="TableGrid"/>
            <w:tblW w:w="0" w:type="auto"/>
            <w:tblLook w:val="04A0" w:firstRow="1" w:lastRow="0" w:firstColumn="1" w:lastColumn="0" w:noHBand="0" w:noVBand="1"/>
          </w:tblPr>
        </w:tblPrChange>
      </w:tblPr>
      <w:tblGrid>
        <w:gridCol w:w="1003"/>
        <w:gridCol w:w="1985"/>
        <w:gridCol w:w="1080"/>
        <w:gridCol w:w="1440"/>
        <w:gridCol w:w="4068"/>
        <w:tblGridChange w:id="1324">
          <w:tblGrid>
            <w:gridCol w:w="2448"/>
            <w:gridCol w:w="3308"/>
            <w:gridCol w:w="1153"/>
            <w:gridCol w:w="1569"/>
            <w:gridCol w:w="1569"/>
          </w:tblGrid>
        </w:tblGridChange>
      </w:tblGrid>
      <w:tr w:rsidR="00F52000" w:rsidRPr="00A93110" w:rsidTr="00875C68">
        <w:trPr>
          <w:ins w:id="1325" w:author="charan" w:date="2014-04-05T12:22:00Z"/>
        </w:trPr>
        <w:tc>
          <w:tcPr>
            <w:tcW w:w="1003" w:type="dxa"/>
            <w:tcPrChange w:id="1326" w:author="charan" w:date="2014-04-05T12:34:00Z">
              <w:tcPr>
                <w:tcW w:w="2448" w:type="dxa"/>
              </w:tcPr>
            </w:tcPrChange>
          </w:tcPr>
          <w:p w:rsidR="00F52000" w:rsidRPr="00F80775" w:rsidRDefault="00F52000" w:rsidP="00A93110">
            <w:pPr>
              <w:pStyle w:val="DefaultStyle"/>
              <w:rPr>
                <w:ins w:id="1327" w:author="charan" w:date="2014-04-05T12:22:00Z"/>
                <w:rFonts w:asciiTheme="minorHAnsi" w:hAnsiTheme="minorHAnsi" w:cs="CMR10"/>
                <w:sz w:val="24"/>
                <w:szCs w:val="24"/>
              </w:rPr>
            </w:pPr>
            <w:ins w:id="1328" w:author="charan" w:date="2014-04-05T12:22:00Z">
              <w:r w:rsidRPr="00F80775">
                <w:rPr>
                  <w:rFonts w:asciiTheme="minorHAnsi" w:hAnsiTheme="minorHAnsi" w:cs="CMR10"/>
                  <w:sz w:val="24"/>
                  <w:szCs w:val="24"/>
                </w:rPr>
                <w:t>Members</w:t>
              </w:r>
            </w:ins>
          </w:p>
        </w:tc>
        <w:tc>
          <w:tcPr>
            <w:tcW w:w="1985" w:type="dxa"/>
            <w:tcPrChange w:id="1329" w:author="charan" w:date="2014-04-05T12:34:00Z">
              <w:tcPr>
                <w:tcW w:w="3308" w:type="dxa"/>
              </w:tcPr>
            </w:tcPrChange>
          </w:tcPr>
          <w:p w:rsidR="00F52000" w:rsidRPr="00F80775" w:rsidRDefault="00F52000" w:rsidP="00A93110">
            <w:pPr>
              <w:pStyle w:val="DefaultStyle"/>
              <w:rPr>
                <w:ins w:id="1330" w:author="charan" w:date="2014-04-05T12:22:00Z"/>
                <w:rFonts w:asciiTheme="minorHAnsi" w:hAnsiTheme="minorHAnsi" w:cs="CMR10"/>
                <w:sz w:val="24"/>
                <w:szCs w:val="24"/>
              </w:rPr>
            </w:pPr>
            <w:ins w:id="1331" w:author="charan" w:date="2014-04-05T12:22:00Z">
              <w:r w:rsidRPr="00F80775">
                <w:rPr>
                  <w:rFonts w:asciiTheme="minorHAnsi" w:hAnsiTheme="minorHAnsi" w:cs="CMR10"/>
                  <w:sz w:val="24"/>
                  <w:szCs w:val="24"/>
                </w:rPr>
                <w:t>Task</w:t>
              </w:r>
            </w:ins>
            <w:ins w:id="1332" w:author="charan" w:date="2014-04-05T12:29:00Z">
              <w:r>
                <w:rPr>
                  <w:rFonts w:asciiTheme="minorHAnsi" w:hAnsiTheme="minorHAnsi" w:cs="CMR10"/>
                  <w:sz w:val="24"/>
                  <w:szCs w:val="24"/>
                </w:rPr>
                <w:t>(</w:t>
              </w:r>
              <w:r>
                <w:rPr>
                  <w:rFonts w:asciiTheme="minorHAnsi" w:hAnsiTheme="minorHAnsi" w:cs="LiberationSans-Bold"/>
                  <w:bCs/>
                  <w:sz w:val="24"/>
                  <w:szCs w:val="24"/>
                </w:rPr>
                <w:t>Literature survey on</w:t>
              </w:r>
              <w:r>
                <w:rPr>
                  <w:rFonts w:asciiTheme="minorHAnsi" w:hAnsiTheme="minorHAnsi" w:cs="LiberationSans-Bold"/>
                  <w:bCs/>
                  <w:sz w:val="24"/>
                  <w:szCs w:val="24"/>
                </w:rPr>
                <w:t>)</w:t>
              </w:r>
            </w:ins>
          </w:p>
        </w:tc>
        <w:tc>
          <w:tcPr>
            <w:tcW w:w="1080" w:type="dxa"/>
            <w:tcPrChange w:id="1333" w:author="charan" w:date="2014-04-05T12:34:00Z">
              <w:tcPr>
                <w:tcW w:w="1153" w:type="dxa"/>
              </w:tcPr>
            </w:tcPrChange>
          </w:tcPr>
          <w:p w:rsidR="00F52000" w:rsidRPr="00F80775" w:rsidRDefault="00F52000" w:rsidP="00A93110">
            <w:pPr>
              <w:pStyle w:val="DefaultStyle"/>
              <w:rPr>
                <w:ins w:id="1334" w:author="charan" w:date="2014-04-05T12:22:00Z"/>
                <w:rFonts w:asciiTheme="minorHAnsi" w:hAnsiTheme="minorHAnsi" w:cs="CMR10"/>
                <w:sz w:val="24"/>
                <w:szCs w:val="24"/>
              </w:rPr>
            </w:pPr>
            <w:ins w:id="1335" w:author="charan" w:date="2014-04-05T12:22:00Z">
              <w:r w:rsidRPr="00F80775">
                <w:rPr>
                  <w:rFonts w:asciiTheme="minorHAnsi" w:hAnsiTheme="minorHAnsi" w:cs="CMR10"/>
                  <w:sz w:val="24"/>
                  <w:szCs w:val="24"/>
                </w:rPr>
                <w:t>Hours spent</w:t>
              </w:r>
            </w:ins>
          </w:p>
        </w:tc>
        <w:tc>
          <w:tcPr>
            <w:tcW w:w="1440" w:type="dxa"/>
            <w:tcPrChange w:id="1336" w:author="charan" w:date="2014-04-05T12:34:00Z">
              <w:tcPr>
                <w:tcW w:w="1569" w:type="dxa"/>
              </w:tcPr>
            </w:tcPrChange>
          </w:tcPr>
          <w:p w:rsidR="00F52000" w:rsidRPr="00F80775" w:rsidRDefault="00F52000" w:rsidP="00A93110">
            <w:pPr>
              <w:pStyle w:val="DefaultStyle"/>
              <w:rPr>
                <w:ins w:id="1337" w:author="charan" w:date="2014-04-05T12:22:00Z"/>
                <w:rFonts w:asciiTheme="minorHAnsi" w:hAnsiTheme="minorHAnsi" w:cs="CMR10"/>
                <w:sz w:val="24"/>
                <w:szCs w:val="24"/>
              </w:rPr>
            </w:pPr>
            <w:ins w:id="1338" w:author="charan" w:date="2014-04-05T12:22:00Z">
              <w:r>
                <w:rPr>
                  <w:rFonts w:asciiTheme="minorHAnsi" w:hAnsiTheme="minorHAnsi" w:cs="CMR10"/>
                  <w:sz w:val="24"/>
                  <w:szCs w:val="24"/>
                </w:rPr>
                <w:t>Status</w:t>
              </w:r>
            </w:ins>
          </w:p>
        </w:tc>
        <w:tc>
          <w:tcPr>
            <w:tcW w:w="4068" w:type="dxa"/>
            <w:tcPrChange w:id="1339" w:author="charan" w:date="2014-04-05T12:34:00Z">
              <w:tcPr>
                <w:tcW w:w="1569" w:type="dxa"/>
              </w:tcPr>
            </w:tcPrChange>
          </w:tcPr>
          <w:p w:rsidR="00F52000" w:rsidRDefault="00F52000" w:rsidP="00A93110">
            <w:pPr>
              <w:pStyle w:val="DefaultStyle"/>
              <w:rPr>
                <w:ins w:id="1340" w:author="charan" w:date="2014-04-05T12:32:00Z"/>
                <w:rFonts w:asciiTheme="minorHAnsi" w:hAnsiTheme="minorHAnsi" w:cs="CMR10"/>
                <w:sz w:val="24"/>
                <w:szCs w:val="24"/>
              </w:rPr>
            </w:pPr>
            <w:ins w:id="1341" w:author="charan" w:date="2014-04-05T12:32:00Z">
              <w:r>
                <w:rPr>
                  <w:rFonts w:asciiTheme="minorHAnsi" w:hAnsiTheme="minorHAnsi" w:cs="CMR10"/>
                  <w:sz w:val="24"/>
                  <w:szCs w:val="24"/>
                </w:rPr>
                <w:t>File path</w:t>
              </w:r>
            </w:ins>
          </w:p>
        </w:tc>
      </w:tr>
      <w:tr w:rsidR="00F52000" w:rsidRPr="00A93110" w:rsidTr="00875C68">
        <w:trPr>
          <w:ins w:id="1342" w:author="charan" w:date="2014-04-05T12:22:00Z"/>
        </w:trPr>
        <w:tc>
          <w:tcPr>
            <w:tcW w:w="1003" w:type="dxa"/>
            <w:tcPrChange w:id="1343" w:author="charan" w:date="2014-04-05T12:34:00Z">
              <w:tcPr>
                <w:tcW w:w="2448" w:type="dxa"/>
              </w:tcPr>
            </w:tcPrChange>
          </w:tcPr>
          <w:p w:rsidR="00F52000" w:rsidRPr="00F80775" w:rsidRDefault="00F52000" w:rsidP="00A93110">
            <w:pPr>
              <w:pStyle w:val="DefaultStyle"/>
              <w:rPr>
                <w:ins w:id="1344" w:author="charan" w:date="2014-04-05T12:22:00Z"/>
                <w:rFonts w:asciiTheme="minorHAnsi" w:hAnsiTheme="minorHAnsi" w:cs="CMR10"/>
                <w:sz w:val="24"/>
                <w:szCs w:val="24"/>
              </w:rPr>
            </w:pPr>
            <w:proofErr w:type="spellStart"/>
            <w:ins w:id="1345" w:author="charan" w:date="2014-04-05T12:22:00Z">
              <w:r w:rsidRPr="00F80775">
                <w:rPr>
                  <w:rFonts w:asciiTheme="minorHAnsi" w:hAnsiTheme="minorHAnsi" w:cs="CMR10"/>
                  <w:sz w:val="24"/>
                  <w:szCs w:val="24"/>
                </w:rPr>
                <w:t>Soumit</w:t>
              </w:r>
              <w:proofErr w:type="spellEnd"/>
              <w:r w:rsidRPr="00F80775">
                <w:rPr>
                  <w:rFonts w:asciiTheme="minorHAnsi" w:hAnsiTheme="minorHAnsi" w:cs="CMR10"/>
                  <w:sz w:val="24"/>
                  <w:szCs w:val="24"/>
                </w:rPr>
                <w:t xml:space="preserve"> Das</w:t>
              </w:r>
            </w:ins>
          </w:p>
        </w:tc>
        <w:tc>
          <w:tcPr>
            <w:tcW w:w="1985" w:type="dxa"/>
            <w:tcPrChange w:id="1346" w:author="charan" w:date="2014-04-05T12:34:00Z">
              <w:tcPr>
                <w:tcW w:w="3308" w:type="dxa"/>
              </w:tcPr>
            </w:tcPrChange>
          </w:tcPr>
          <w:p w:rsidR="00F52000" w:rsidRPr="00A93110" w:rsidRDefault="00F52000" w:rsidP="00A93110">
            <w:pPr>
              <w:pStyle w:val="DefaultStyle"/>
              <w:spacing w:line="100" w:lineRule="atLeast"/>
              <w:rPr>
                <w:ins w:id="1347" w:author="charan" w:date="2014-04-05T12:22:00Z"/>
                <w:rFonts w:asciiTheme="minorHAnsi" w:hAnsiTheme="minorHAnsi"/>
                <w:sz w:val="24"/>
                <w:szCs w:val="24"/>
              </w:rPr>
            </w:pPr>
            <w:ins w:id="1348" w:author="charan" w:date="2014-04-05T12:23:00Z">
              <w:r>
                <w:rPr>
                  <w:rFonts w:asciiTheme="minorHAnsi" w:hAnsiTheme="minorHAnsi" w:cs="LiberationSans-Bold"/>
                  <w:bCs/>
                  <w:sz w:val="24"/>
                  <w:szCs w:val="24"/>
                </w:rPr>
                <w:t xml:space="preserve"> </w:t>
              </w:r>
              <w:r w:rsidRPr="00903787">
                <w:rPr>
                  <w:rFonts w:asciiTheme="minorHAnsi" w:hAnsiTheme="minorHAnsi" w:cs="LiberationSans-Bold"/>
                  <w:bCs/>
                  <w:sz w:val="24"/>
                  <w:szCs w:val="24"/>
                </w:rPr>
                <w:t>“</w:t>
              </w:r>
              <w:proofErr w:type="spellStart"/>
              <w:r w:rsidRPr="00903787">
                <w:rPr>
                  <w:rFonts w:cs="NimbusSanL-Bold"/>
                  <w:bCs/>
                  <w:sz w:val="24"/>
                  <w:szCs w:val="24"/>
                  <w:u w:val="single"/>
                  <w:rPrChange w:id="1349" w:author="charan" w:date="2014-04-05T12:23:00Z">
                    <w:rPr>
                      <w:rFonts w:cs="NimbusSanL-Bold"/>
                      <w:b/>
                      <w:bCs/>
                      <w:sz w:val="32"/>
                      <w:szCs w:val="32"/>
                      <w:u w:val="single"/>
                    </w:rPr>
                  </w:rPrChange>
                </w:rPr>
                <w:t>OneBusAway</w:t>
              </w:r>
              <w:proofErr w:type="spellEnd"/>
              <w:r w:rsidRPr="00903787">
                <w:rPr>
                  <w:rFonts w:cs="NimbusSanL-Bold"/>
                  <w:bCs/>
                  <w:sz w:val="24"/>
                  <w:szCs w:val="24"/>
                  <w:u w:val="single"/>
                  <w:rPrChange w:id="1350" w:author="charan" w:date="2014-04-05T12:23:00Z">
                    <w:rPr>
                      <w:rFonts w:cs="NimbusSanL-Bold"/>
                      <w:b/>
                      <w:bCs/>
                      <w:sz w:val="32"/>
                      <w:szCs w:val="32"/>
                      <w:u w:val="single"/>
                    </w:rPr>
                  </w:rPrChange>
                </w:rPr>
                <w:t>:</w:t>
              </w:r>
              <w:r w:rsidRPr="00903787">
                <w:rPr>
                  <w:rFonts w:cs="NimbusSanL-Bold"/>
                  <w:bCs/>
                  <w:sz w:val="24"/>
                  <w:szCs w:val="24"/>
                  <w:u w:val="single"/>
                  <w:rPrChange w:id="1351" w:author="charan" w:date="2014-04-05T12:23:00Z">
                    <w:rPr>
                      <w:rFonts w:cs="NimbusSanL-Bold"/>
                      <w:b/>
                      <w:bCs/>
                      <w:sz w:val="32"/>
                      <w:szCs w:val="32"/>
                      <w:u w:val="single"/>
                    </w:rPr>
                  </w:rPrChange>
                </w:rPr>
                <w:t>”</w:t>
              </w:r>
            </w:ins>
          </w:p>
          <w:p w:rsidR="00F52000" w:rsidRPr="00F80775" w:rsidRDefault="00F52000" w:rsidP="00A93110">
            <w:pPr>
              <w:pStyle w:val="DefaultStyle"/>
              <w:rPr>
                <w:ins w:id="1352" w:author="charan" w:date="2014-04-05T12:22:00Z"/>
                <w:rFonts w:asciiTheme="minorHAnsi" w:hAnsiTheme="minorHAnsi" w:cs="CMR10"/>
                <w:sz w:val="24"/>
                <w:szCs w:val="24"/>
              </w:rPr>
            </w:pPr>
          </w:p>
        </w:tc>
        <w:tc>
          <w:tcPr>
            <w:tcW w:w="1080" w:type="dxa"/>
            <w:tcPrChange w:id="1353" w:author="charan" w:date="2014-04-05T12:34:00Z">
              <w:tcPr>
                <w:tcW w:w="1153" w:type="dxa"/>
              </w:tcPr>
            </w:tcPrChange>
          </w:tcPr>
          <w:p w:rsidR="00F52000" w:rsidRPr="00F80775" w:rsidRDefault="00F52000" w:rsidP="00A93110">
            <w:pPr>
              <w:pStyle w:val="DefaultStyle"/>
              <w:rPr>
                <w:ins w:id="1354" w:author="charan" w:date="2014-04-05T12:22:00Z"/>
                <w:rFonts w:asciiTheme="minorHAnsi" w:hAnsiTheme="minorHAnsi" w:cs="CMR10"/>
                <w:sz w:val="24"/>
                <w:szCs w:val="24"/>
              </w:rPr>
            </w:pPr>
            <w:ins w:id="1355" w:author="charan" w:date="2014-04-05T12:33:00Z">
              <w:r>
                <w:rPr>
                  <w:rFonts w:asciiTheme="minorHAnsi" w:hAnsiTheme="minorHAnsi" w:cs="CMR10"/>
                  <w:sz w:val="24"/>
                  <w:szCs w:val="24"/>
                </w:rPr>
                <w:t>4</w:t>
              </w:r>
            </w:ins>
          </w:p>
        </w:tc>
        <w:tc>
          <w:tcPr>
            <w:tcW w:w="1440" w:type="dxa"/>
            <w:tcPrChange w:id="1356" w:author="charan" w:date="2014-04-05T12:34:00Z">
              <w:tcPr>
                <w:tcW w:w="1569" w:type="dxa"/>
              </w:tcPr>
            </w:tcPrChange>
          </w:tcPr>
          <w:p w:rsidR="00F52000" w:rsidRPr="00F80775" w:rsidRDefault="00F52000" w:rsidP="00A93110">
            <w:pPr>
              <w:pStyle w:val="DefaultStyle"/>
              <w:rPr>
                <w:ins w:id="1357" w:author="charan" w:date="2014-04-05T12:22:00Z"/>
                <w:rFonts w:asciiTheme="minorHAnsi" w:hAnsiTheme="minorHAnsi" w:cs="CMR10"/>
                <w:sz w:val="24"/>
                <w:szCs w:val="24"/>
              </w:rPr>
            </w:pPr>
            <w:ins w:id="1358" w:author="charan" w:date="2014-04-05T12:23:00Z">
              <w:r>
                <w:rPr>
                  <w:rFonts w:asciiTheme="minorHAnsi" w:hAnsiTheme="minorHAnsi" w:cs="CMR10"/>
                  <w:sz w:val="24"/>
                  <w:szCs w:val="24"/>
                </w:rPr>
                <w:t>Completed</w:t>
              </w:r>
            </w:ins>
          </w:p>
        </w:tc>
        <w:tc>
          <w:tcPr>
            <w:tcW w:w="4068" w:type="dxa"/>
            <w:tcPrChange w:id="1359" w:author="charan" w:date="2014-04-05T12:34:00Z">
              <w:tcPr>
                <w:tcW w:w="1569" w:type="dxa"/>
              </w:tcPr>
            </w:tcPrChange>
          </w:tcPr>
          <w:p w:rsidR="00F52000" w:rsidRDefault="00F52000" w:rsidP="00A93110">
            <w:pPr>
              <w:pStyle w:val="DefaultStyle"/>
              <w:rPr>
                <w:ins w:id="1360" w:author="charan" w:date="2014-04-05T12:32:00Z"/>
                <w:rFonts w:asciiTheme="minorHAnsi" w:hAnsiTheme="minorHAnsi" w:cs="CMR10"/>
                <w:sz w:val="24"/>
                <w:szCs w:val="24"/>
              </w:rPr>
            </w:pPr>
            <w:ins w:id="1361" w:author="charan" w:date="2014-04-05T12:33:00Z">
              <w:r>
                <w:rPr>
                  <w:rFonts w:asciiTheme="minorHAnsi" w:hAnsiTheme="minorHAnsi" w:cs="CMR10"/>
                  <w:sz w:val="24"/>
                  <w:szCs w:val="24"/>
                </w:rPr>
                <w:fldChar w:fldCharType="begin"/>
              </w:r>
              <w:r>
                <w:rPr>
                  <w:rFonts w:asciiTheme="minorHAnsi" w:hAnsiTheme="minorHAnsi" w:cs="CMR10"/>
                  <w:sz w:val="24"/>
                  <w:szCs w:val="24"/>
                </w:rPr>
                <w:instrText xml:space="preserve"> HYPERLINK "</w:instrText>
              </w:r>
              <w:r w:rsidRPr="00F52000">
                <w:rPr>
                  <w:rFonts w:asciiTheme="minorHAnsi" w:hAnsiTheme="minorHAnsi" w:cs="CMR10"/>
                  <w:sz w:val="24"/>
                  <w:szCs w:val="24"/>
                </w:rPr>
                <w:instrText>https://github.com/charanshetty/SEProject/tree/master/Literature%20survey</w:instrText>
              </w:r>
              <w:r>
                <w:rPr>
                  <w:rFonts w:asciiTheme="minorHAnsi" w:hAnsiTheme="minorHAnsi" w:cs="CMR10"/>
                  <w:sz w:val="24"/>
                  <w:szCs w:val="24"/>
                </w:rPr>
                <w:instrText xml:space="preserve">" </w:instrText>
              </w:r>
              <w:r>
                <w:rPr>
                  <w:rFonts w:asciiTheme="minorHAnsi" w:hAnsiTheme="minorHAnsi" w:cs="CMR10"/>
                  <w:sz w:val="24"/>
                  <w:szCs w:val="24"/>
                </w:rPr>
                <w:fldChar w:fldCharType="separate"/>
              </w:r>
              <w:r w:rsidRPr="00CB3451">
                <w:rPr>
                  <w:rStyle w:val="Hyperlink"/>
                  <w:rFonts w:asciiTheme="minorHAnsi" w:hAnsiTheme="minorHAnsi" w:cs="CMR10"/>
                  <w:sz w:val="24"/>
                  <w:szCs w:val="24"/>
                </w:rPr>
                <w:t>https://github.com/charanshetty/SEProject/tree/master/Literature%20survey</w:t>
              </w:r>
              <w:r>
                <w:rPr>
                  <w:rFonts w:asciiTheme="minorHAnsi" w:hAnsiTheme="minorHAnsi" w:cs="CMR10"/>
                  <w:sz w:val="24"/>
                  <w:szCs w:val="24"/>
                </w:rPr>
                <w:fldChar w:fldCharType="end"/>
              </w:r>
            </w:ins>
          </w:p>
        </w:tc>
      </w:tr>
      <w:tr w:rsidR="00F52000" w:rsidRPr="00A93110" w:rsidTr="00875C68">
        <w:trPr>
          <w:ins w:id="1362" w:author="charan" w:date="2014-04-05T12:22:00Z"/>
        </w:trPr>
        <w:tc>
          <w:tcPr>
            <w:tcW w:w="1003" w:type="dxa"/>
            <w:tcPrChange w:id="1363" w:author="charan" w:date="2014-04-05T12:34:00Z">
              <w:tcPr>
                <w:tcW w:w="2448" w:type="dxa"/>
              </w:tcPr>
            </w:tcPrChange>
          </w:tcPr>
          <w:p w:rsidR="00F52000" w:rsidRPr="00F80775" w:rsidRDefault="00F52000" w:rsidP="00A93110">
            <w:pPr>
              <w:pStyle w:val="DefaultStyle"/>
              <w:rPr>
                <w:ins w:id="1364" w:author="charan" w:date="2014-04-05T12:22:00Z"/>
                <w:rFonts w:asciiTheme="minorHAnsi" w:hAnsiTheme="minorHAnsi" w:cs="CMR10"/>
                <w:sz w:val="24"/>
                <w:szCs w:val="24"/>
              </w:rPr>
            </w:pPr>
            <w:proofErr w:type="spellStart"/>
            <w:ins w:id="1365" w:author="charan" w:date="2014-04-05T12:22:00Z">
              <w:r w:rsidRPr="00F80775">
                <w:rPr>
                  <w:rFonts w:asciiTheme="minorHAnsi" w:hAnsiTheme="minorHAnsi" w:cs="CMR10"/>
                  <w:sz w:val="24"/>
                  <w:szCs w:val="24"/>
                </w:rPr>
                <w:t>Charan</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Shetty</w:t>
              </w:r>
              <w:proofErr w:type="spellEnd"/>
            </w:ins>
          </w:p>
        </w:tc>
        <w:tc>
          <w:tcPr>
            <w:tcW w:w="1985" w:type="dxa"/>
            <w:tcPrChange w:id="1366" w:author="charan" w:date="2014-04-05T12:34:00Z">
              <w:tcPr>
                <w:tcW w:w="3308" w:type="dxa"/>
              </w:tcPr>
            </w:tcPrChange>
          </w:tcPr>
          <w:p w:rsidR="00F52000" w:rsidRPr="00F80775" w:rsidRDefault="00F52000" w:rsidP="00A93110">
            <w:pPr>
              <w:pStyle w:val="DefaultStyle"/>
              <w:rPr>
                <w:ins w:id="1367" w:author="charan" w:date="2014-04-05T12:22:00Z"/>
                <w:rFonts w:asciiTheme="minorHAnsi" w:hAnsiTheme="minorHAnsi" w:cs="CMR10"/>
                <w:sz w:val="24"/>
                <w:szCs w:val="24"/>
              </w:rPr>
            </w:pPr>
            <w:ins w:id="1368" w:author="charan" w:date="2014-04-05T12:30:00Z">
              <w:r w:rsidRPr="00903787">
                <w:rPr>
                  <w:rFonts w:asciiTheme="minorHAnsi" w:hAnsiTheme="minorHAnsi"/>
                  <w:sz w:val="24"/>
                  <w:szCs w:val="24"/>
                </w:rPr>
                <w:t>Review of Urban Transportation</w:t>
              </w:r>
            </w:ins>
          </w:p>
        </w:tc>
        <w:tc>
          <w:tcPr>
            <w:tcW w:w="1080" w:type="dxa"/>
            <w:tcPrChange w:id="1369" w:author="charan" w:date="2014-04-05T12:34:00Z">
              <w:tcPr>
                <w:tcW w:w="1153" w:type="dxa"/>
              </w:tcPr>
            </w:tcPrChange>
          </w:tcPr>
          <w:p w:rsidR="00F52000" w:rsidRPr="00F80775" w:rsidRDefault="00F52000" w:rsidP="00A93110">
            <w:pPr>
              <w:pStyle w:val="DefaultStyle"/>
              <w:rPr>
                <w:ins w:id="1370" w:author="charan" w:date="2014-04-05T12:22:00Z"/>
                <w:rFonts w:asciiTheme="minorHAnsi" w:hAnsiTheme="minorHAnsi" w:cs="CMR10"/>
                <w:sz w:val="24"/>
                <w:szCs w:val="24"/>
              </w:rPr>
            </w:pPr>
            <w:ins w:id="1371" w:author="charan" w:date="2014-04-05T12:33:00Z">
              <w:r>
                <w:rPr>
                  <w:rFonts w:asciiTheme="minorHAnsi" w:hAnsiTheme="minorHAnsi" w:cs="CMR10"/>
                  <w:sz w:val="24"/>
                  <w:szCs w:val="24"/>
                </w:rPr>
                <w:t>4</w:t>
              </w:r>
            </w:ins>
          </w:p>
        </w:tc>
        <w:tc>
          <w:tcPr>
            <w:tcW w:w="1440" w:type="dxa"/>
            <w:tcPrChange w:id="1372" w:author="charan" w:date="2014-04-05T12:34:00Z">
              <w:tcPr>
                <w:tcW w:w="1569" w:type="dxa"/>
              </w:tcPr>
            </w:tcPrChange>
          </w:tcPr>
          <w:p w:rsidR="00F52000" w:rsidRPr="00F80775" w:rsidRDefault="00F52000" w:rsidP="00A93110">
            <w:pPr>
              <w:pStyle w:val="DefaultStyle"/>
              <w:rPr>
                <w:ins w:id="1373" w:author="charan" w:date="2014-04-05T12:22:00Z"/>
                <w:rFonts w:asciiTheme="minorHAnsi" w:hAnsiTheme="minorHAnsi" w:cs="CMR10"/>
                <w:sz w:val="24"/>
                <w:szCs w:val="24"/>
              </w:rPr>
            </w:pPr>
            <w:ins w:id="1374" w:author="charan" w:date="2014-04-05T12:30:00Z">
              <w:r>
                <w:rPr>
                  <w:rFonts w:asciiTheme="minorHAnsi" w:hAnsiTheme="minorHAnsi" w:cs="CMR10"/>
                  <w:sz w:val="24"/>
                  <w:szCs w:val="24"/>
                </w:rPr>
                <w:t>Completed</w:t>
              </w:r>
            </w:ins>
          </w:p>
        </w:tc>
        <w:tc>
          <w:tcPr>
            <w:tcW w:w="4068" w:type="dxa"/>
            <w:tcPrChange w:id="1375" w:author="charan" w:date="2014-04-05T12:34:00Z">
              <w:tcPr>
                <w:tcW w:w="1569" w:type="dxa"/>
              </w:tcPr>
            </w:tcPrChange>
          </w:tcPr>
          <w:p w:rsidR="00F52000" w:rsidRDefault="00F52000" w:rsidP="00A93110">
            <w:pPr>
              <w:pStyle w:val="DefaultStyle"/>
              <w:rPr>
                <w:ins w:id="1376" w:author="charan" w:date="2014-04-05T12:32:00Z"/>
                <w:rFonts w:asciiTheme="minorHAnsi" w:hAnsiTheme="minorHAnsi" w:cs="CMR10"/>
                <w:sz w:val="24"/>
                <w:szCs w:val="24"/>
              </w:rPr>
            </w:pPr>
            <w:ins w:id="1377" w:author="charan" w:date="2014-04-05T12:33:00Z">
              <w:r>
                <w:rPr>
                  <w:rFonts w:asciiTheme="minorHAnsi" w:hAnsiTheme="minorHAnsi" w:cs="CMR10"/>
                  <w:sz w:val="24"/>
                  <w:szCs w:val="24"/>
                </w:rPr>
                <w:fldChar w:fldCharType="begin"/>
              </w:r>
              <w:r>
                <w:rPr>
                  <w:rFonts w:asciiTheme="minorHAnsi" w:hAnsiTheme="minorHAnsi" w:cs="CMR10"/>
                  <w:sz w:val="24"/>
                  <w:szCs w:val="24"/>
                </w:rPr>
                <w:instrText xml:space="preserve"> HYPERLINK "</w:instrText>
              </w:r>
              <w:r w:rsidRPr="00F52000">
                <w:rPr>
                  <w:rFonts w:asciiTheme="minorHAnsi" w:hAnsiTheme="minorHAnsi" w:cs="CMR10"/>
                  <w:sz w:val="24"/>
                  <w:szCs w:val="24"/>
                </w:rPr>
                <w:instrText>https://github.com/charanshetty/SEProject/tree/master/Literature%20survey</w:instrText>
              </w:r>
              <w:r>
                <w:rPr>
                  <w:rFonts w:asciiTheme="minorHAnsi" w:hAnsiTheme="minorHAnsi" w:cs="CMR10"/>
                  <w:sz w:val="24"/>
                  <w:szCs w:val="24"/>
                </w:rPr>
                <w:instrText xml:space="preserve">" </w:instrText>
              </w:r>
              <w:r>
                <w:rPr>
                  <w:rFonts w:asciiTheme="minorHAnsi" w:hAnsiTheme="minorHAnsi" w:cs="CMR10"/>
                  <w:sz w:val="24"/>
                  <w:szCs w:val="24"/>
                </w:rPr>
                <w:fldChar w:fldCharType="separate"/>
              </w:r>
              <w:r w:rsidRPr="00CB3451">
                <w:rPr>
                  <w:rStyle w:val="Hyperlink"/>
                  <w:rFonts w:asciiTheme="minorHAnsi" w:hAnsiTheme="minorHAnsi" w:cs="CMR10"/>
                  <w:sz w:val="24"/>
                  <w:szCs w:val="24"/>
                </w:rPr>
                <w:t>https://github.com/charanshetty/SEProject/tree/master/Literature%20survey</w:t>
              </w:r>
              <w:r>
                <w:rPr>
                  <w:rFonts w:asciiTheme="minorHAnsi" w:hAnsiTheme="minorHAnsi" w:cs="CMR10"/>
                  <w:sz w:val="24"/>
                  <w:szCs w:val="24"/>
                </w:rPr>
                <w:fldChar w:fldCharType="end"/>
              </w:r>
            </w:ins>
          </w:p>
        </w:tc>
      </w:tr>
      <w:tr w:rsidR="00F52000" w:rsidRPr="00A93110" w:rsidTr="00875C68">
        <w:trPr>
          <w:ins w:id="1378" w:author="charan" w:date="2014-04-05T12:22:00Z"/>
        </w:trPr>
        <w:tc>
          <w:tcPr>
            <w:tcW w:w="1003" w:type="dxa"/>
            <w:tcPrChange w:id="1379" w:author="charan" w:date="2014-04-05T12:34:00Z">
              <w:tcPr>
                <w:tcW w:w="2448" w:type="dxa"/>
              </w:tcPr>
            </w:tcPrChange>
          </w:tcPr>
          <w:p w:rsidR="00F52000" w:rsidRPr="00F80775" w:rsidRDefault="00F52000" w:rsidP="00A93110">
            <w:pPr>
              <w:pStyle w:val="DefaultStyle"/>
              <w:rPr>
                <w:ins w:id="1380" w:author="charan" w:date="2014-04-05T12:22:00Z"/>
                <w:rFonts w:asciiTheme="minorHAnsi" w:hAnsiTheme="minorHAnsi" w:cs="CMR10"/>
                <w:sz w:val="24"/>
                <w:szCs w:val="24"/>
              </w:rPr>
            </w:pPr>
            <w:ins w:id="1381" w:author="charan" w:date="2014-04-05T12:22:00Z">
              <w:r w:rsidRPr="00F80775">
                <w:rPr>
                  <w:rFonts w:asciiTheme="minorHAnsi" w:hAnsiTheme="minorHAnsi" w:cs="CMR10"/>
                  <w:sz w:val="24"/>
                  <w:szCs w:val="24"/>
                </w:rPr>
                <w:t xml:space="preserve">Joshi </w:t>
              </w:r>
              <w:proofErr w:type="spellStart"/>
              <w:r w:rsidRPr="00F80775">
                <w:rPr>
                  <w:rFonts w:asciiTheme="minorHAnsi" w:hAnsiTheme="minorHAnsi" w:cs="CMR10"/>
                  <w:sz w:val="24"/>
                  <w:szCs w:val="24"/>
                </w:rPr>
                <w:t>Dnyanesh</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Madhav</w:t>
              </w:r>
              <w:proofErr w:type="spellEnd"/>
            </w:ins>
          </w:p>
        </w:tc>
        <w:tc>
          <w:tcPr>
            <w:tcW w:w="1985" w:type="dxa"/>
            <w:tcPrChange w:id="1382" w:author="charan" w:date="2014-04-05T12:34:00Z">
              <w:tcPr>
                <w:tcW w:w="3308" w:type="dxa"/>
              </w:tcPr>
            </w:tcPrChange>
          </w:tcPr>
          <w:p w:rsidR="00F52000" w:rsidRPr="00F80775" w:rsidRDefault="00F52000" w:rsidP="00A93110">
            <w:pPr>
              <w:pStyle w:val="DefaultStyle"/>
              <w:rPr>
                <w:ins w:id="1383" w:author="charan" w:date="2014-04-05T12:22:00Z"/>
                <w:rFonts w:asciiTheme="minorHAnsi" w:hAnsiTheme="minorHAnsi" w:cs="CMR10"/>
                <w:sz w:val="24"/>
                <w:szCs w:val="24"/>
              </w:rPr>
            </w:pPr>
            <w:ins w:id="1384" w:author="charan" w:date="2014-04-05T12:30:00Z">
              <w:r w:rsidRPr="00903787">
                <w:rPr>
                  <w:rFonts w:asciiTheme="minorHAnsi" w:hAnsiTheme="minorHAnsi"/>
                  <w:sz w:val="24"/>
                  <w:szCs w:val="24"/>
                </w:rPr>
                <w:t>Summary - crisis of public transport in India</w:t>
              </w:r>
            </w:ins>
          </w:p>
        </w:tc>
        <w:tc>
          <w:tcPr>
            <w:tcW w:w="1080" w:type="dxa"/>
            <w:tcPrChange w:id="1385" w:author="charan" w:date="2014-04-05T12:34:00Z">
              <w:tcPr>
                <w:tcW w:w="1153" w:type="dxa"/>
              </w:tcPr>
            </w:tcPrChange>
          </w:tcPr>
          <w:p w:rsidR="00F52000" w:rsidRPr="00F80775" w:rsidRDefault="00F52000" w:rsidP="00A93110">
            <w:pPr>
              <w:pStyle w:val="DefaultStyle"/>
              <w:rPr>
                <w:ins w:id="1386" w:author="charan" w:date="2014-04-05T12:22:00Z"/>
                <w:rFonts w:asciiTheme="minorHAnsi" w:hAnsiTheme="minorHAnsi" w:cs="CMR10"/>
                <w:sz w:val="24"/>
                <w:szCs w:val="24"/>
              </w:rPr>
            </w:pPr>
            <w:ins w:id="1387" w:author="charan" w:date="2014-04-05T12:33:00Z">
              <w:r>
                <w:rPr>
                  <w:rFonts w:asciiTheme="minorHAnsi" w:hAnsiTheme="minorHAnsi" w:cs="CMR10"/>
                  <w:sz w:val="24"/>
                  <w:szCs w:val="24"/>
                </w:rPr>
                <w:t>4</w:t>
              </w:r>
            </w:ins>
          </w:p>
        </w:tc>
        <w:tc>
          <w:tcPr>
            <w:tcW w:w="1440" w:type="dxa"/>
            <w:tcPrChange w:id="1388" w:author="charan" w:date="2014-04-05T12:34:00Z">
              <w:tcPr>
                <w:tcW w:w="1569" w:type="dxa"/>
              </w:tcPr>
            </w:tcPrChange>
          </w:tcPr>
          <w:p w:rsidR="00F52000" w:rsidRPr="00F80775" w:rsidRDefault="00F52000" w:rsidP="00A93110">
            <w:pPr>
              <w:pStyle w:val="DefaultStyle"/>
              <w:rPr>
                <w:ins w:id="1389" w:author="charan" w:date="2014-04-05T12:22:00Z"/>
                <w:rFonts w:asciiTheme="minorHAnsi" w:hAnsiTheme="minorHAnsi" w:cs="CMR10"/>
                <w:sz w:val="24"/>
                <w:szCs w:val="24"/>
              </w:rPr>
            </w:pPr>
            <w:ins w:id="1390" w:author="charan" w:date="2014-04-05T12:22:00Z">
              <w:r>
                <w:rPr>
                  <w:rFonts w:asciiTheme="minorHAnsi" w:hAnsiTheme="minorHAnsi" w:cs="CMR10"/>
                  <w:sz w:val="24"/>
                  <w:szCs w:val="24"/>
                </w:rPr>
                <w:t>Completed</w:t>
              </w:r>
            </w:ins>
          </w:p>
        </w:tc>
        <w:tc>
          <w:tcPr>
            <w:tcW w:w="4068" w:type="dxa"/>
            <w:tcPrChange w:id="1391" w:author="charan" w:date="2014-04-05T12:34:00Z">
              <w:tcPr>
                <w:tcW w:w="1569" w:type="dxa"/>
              </w:tcPr>
            </w:tcPrChange>
          </w:tcPr>
          <w:p w:rsidR="00F52000" w:rsidRDefault="00F52000" w:rsidP="00A93110">
            <w:pPr>
              <w:pStyle w:val="DefaultStyle"/>
              <w:rPr>
                <w:ins w:id="1392" w:author="charan" w:date="2014-04-05T12:32:00Z"/>
                <w:rFonts w:asciiTheme="minorHAnsi" w:hAnsiTheme="minorHAnsi" w:cs="CMR10"/>
                <w:sz w:val="24"/>
                <w:szCs w:val="24"/>
              </w:rPr>
            </w:pPr>
            <w:ins w:id="1393" w:author="charan" w:date="2014-04-05T12:33:00Z">
              <w:r>
                <w:rPr>
                  <w:rFonts w:asciiTheme="minorHAnsi" w:hAnsiTheme="minorHAnsi" w:cs="CMR10"/>
                  <w:sz w:val="24"/>
                  <w:szCs w:val="24"/>
                </w:rPr>
                <w:fldChar w:fldCharType="begin"/>
              </w:r>
              <w:r>
                <w:rPr>
                  <w:rFonts w:asciiTheme="minorHAnsi" w:hAnsiTheme="minorHAnsi" w:cs="CMR10"/>
                  <w:sz w:val="24"/>
                  <w:szCs w:val="24"/>
                </w:rPr>
                <w:instrText xml:space="preserve"> HYPERLINK "</w:instrText>
              </w:r>
              <w:r w:rsidRPr="00F52000">
                <w:rPr>
                  <w:rFonts w:asciiTheme="minorHAnsi" w:hAnsiTheme="minorHAnsi" w:cs="CMR10"/>
                  <w:sz w:val="24"/>
                  <w:szCs w:val="24"/>
                </w:rPr>
                <w:instrText>https://github.com/charanshetty/SEProject/tree/master/Literature%20survey</w:instrText>
              </w:r>
              <w:r>
                <w:rPr>
                  <w:rFonts w:asciiTheme="minorHAnsi" w:hAnsiTheme="minorHAnsi" w:cs="CMR10"/>
                  <w:sz w:val="24"/>
                  <w:szCs w:val="24"/>
                </w:rPr>
                <w:instrText xml:space="preserve">" </w:instrText>
              </w:r>
              <w:r>
                <w:rPr>
                  <w:rFonts w:asciiTheme="minorHAnsi" w:hAnsiTheme="minorHAnsi" w:cs="CMR10"/>
                  <w:sz w:val="24"/>
                  <w:szCs w:val="24"/>
                </w:rPr>
                <w:fldChar w:fldCharType="separate"/>
              </w:r>
              <w:r w:rsidRPr="00CB3451">
                <w:rPr>
                  <w:rStyle w:val="Hyperlink"/>
                  <w:rFonts w:asciiTheme="minorHAnsi" w:hAnsiTheme="minorHAnsi" w:cs="CMR10"/>
                  <w:sz w:val="24"/>
                  <w:szCs w:val="24"/>
                </w:rPr>
                <w:t>https://github.com/charanshetty/SEProject/tree/master/Literature%20survey</w:t>
              </w:r>
              <w:r>
                <w:rPr>
                  <w:rFonts w:asciiTheme="minorHAnsi" w:hAnsiTheme="minorHAnsi" w:cs="CMR10"/>
                  <w:sz w:val="24"/>
                  <w:szCs w:val="24"/>
                </w:rPr>
                <w:fldChar w:fldCharType="end"/>
              </w:r>
            </w:ins>
          </w:p>
        </w:tc>
      </w:tr>
      <w:tr w:rsidR="00F52000" w:rsidRPr="00A93110" w:rsidTr="00875C68">
        <w:trPr>
          <w:ins w:id="1394" w:author="charan" w:date="2014-04-05T12:22:00Z"/>
        </w:trPr>
        <w:tc>
          <w:tcPr>
            <w:tcW w:w="1003" w:type="dxa"/>
            <w:tcPrChange w:id="1395" w:author="charan" w:date="2014-04-05T12:34:00Z">
              <w:tcPr>
                <w:tcW w:w="2448" w:type="dxa"/>
              </w:tcPr>
            </w:tcPrChange>
          </w:tcPr>
          <w:p w:rsidR="00F52000" w:rsidRPr="00F80775" w:rsidRDefault="00F52000" w:rsidP="00A93110">
            <w:pPr>
              <w:pStyle w:val="DefaultStyle"/>
              <w:rPr>
                <w:ins w:id="1396" w:author="charan" w:date="2014-04-05T12:22:00Z"/>
                <w:rFonts w:asciiTheme="minorHAnsi" w:hAnsiTheme="minorHAnsi" w:cs="CMR10"/>
                <w:sz w:val="24"/>
                <w:szCs w:val="24"/>
              </w:rPr>
            </w:pPr>
            <w:proofErr w:type="spellStart"/>
            <w:ins w:id="1397" w:author="charan" w:date="2014-04-05T12:22:00Z">
              <w:r w:rsidRPr="00F80775">
                <w:rPr>
                  <w:rFonts w:asciiTheme="minorHAnsi" w:hAnsiTheme="minorHAnsi" w:cs="CMR10"/>
                  <w:sz w:val="24"/>
                  <w:szCs w:val="24"/>
                </w:rPr>
                <w:t>Balmukund</w:t>
              </w:r>
              <w:proofErr w:type="spellEnd"/>
              <w:r w:rsidRPr="00F80775">
                <w:rPr>
                  <w:rFonts w:asciiTheme="minorHAnsi" w:hAnsiTheme="minorHAnsi" w:cs="CMR10"/>
                  <w:sz w:val="24"/>
                  <w:szCs w:val="24"/>
                </w:rPr>
                <w:t xml:space="preserve"> </w:t>
              </w:r>
              <w:proofErr w:type="spellStart"/>
              <w:r w:rsidRPr="00F80775">
                <w:rPr>
                  <w:rFonts w:asciiTheme="minorHAnsi" w:hAnsiTheme="minorHAnsi" w:cs="CMR10"/>
                  <w:sz w:val="24"/>
                  <w:szCs w:val="24"/>
                </w:rPr>
                <w:t>Agarwal</w:t>
              </w:r>
              <w:proofErr w:type="spellEnd"/>
            </w:ins>
          </w:p>
        </w:tc>
        <w:tc>
          <w:tcPr>
            <w:tcW w:w="1985" w:type="dxa"/>
            <w:tcPrChange w:id="1398" w:author="charan" w:date="2014-04-05T12:34:00Z">
              <w:tcPr>
                <w:tcW w:w="3308" w:type="dxa"/>
              </w:tcPr>
            </w:tcPrChange>
          </w:tcPr>
          <w:p w:rsidR="00F52000" w:rsidRPr="00F80775" w:rsidRDefault="00F52000" w:rsidP="00A93110">
            <w:pPr>
              <w:pStyle w:val="DefaultStyle"/>
              <w:rPr>
                <w:ins w:id="1399" w:author="charan" w:date="2014-04-05T12:22:00Z"/>
                <w:rFonts w:asciiTheme="minorHAnsi" w:hAnsiTheme="minorHAnsi" w:cs="CMR10"/>
                <w:sz w:val="24"/>
                <w:szCs w:val="24"/>
              </w:rPr>
            </w:pPr>
            <w:ins w:id="1400" w:author="charan" w:date="2014-04-05T12:32:00Z">
              <w:r w:rsidRPr="00903787">
                <w:rPr>
                  <w:rFonts w:asciiTheme="minorHAnsi" w:hAnsiTheme="minorHAnsi"/>
                  <w:sz w:val="24"/>
                  <w:szCs w:val="24"/>
                </w:rPr>
                <w:t>Context Aware Navigation System for Using Public Transport on Smartphone</w:t>
              </w:r>
            </w:ins>
          </w:p>
        </w:tc>
        <w:tc>
          <w:tcPr>
            <w:tcW w:w="1080" w:type="dxa"/>
            <w:tcPrChange w:id="1401" w:author="charan" w:date="2014-04-05T12:34:00Z">
              <w:tcPr>
                <w:tcW w:w="1153" w:type="dxa"/>
              </w:tcPr>
            </w:tcPrChange>
          </w:tcPr>
          <w:p w:rsidR="00F52000" w:rsidRPr="00F80775" w:rsidRDefault="00F52000" w:rsidP="00A93110">
            <w:pPr>
              <w:pStyle w:val="DefaultStyle"/>
              <w:rPr>
                <w:ins w:id="1402" w:author="charan" w:date="2014-04-05T12:22:00Z"/>
                <w:rFonts w:asciiTheme="minorHAnsi" w:hAnsiTheme="minorHAnsi" w:cs="CMR10"/>
                <w:sz w:val="24"/>
                <w:szCs w:val="24"/>
              </w:rPr>
            </w:pPr>
            <w:ins w:id="1403" w:author="charan" w:date="2014-04-05T12:33:00Z">
              <w:r>
                <w:rPr>
                  <w:rFonts w:asciiTheme="minorHAnsi" w:hAnsiTheme="minorHAnsi" w:cs="CMR10"/>
                  <w:sz w:val="24"/>
                  <w:szCs w:val="24"/>
                </w:rPr>
                <w:t>4</w:t>
              </w:r>
            </w:ins>
          </w:p>
        </w:tc>
        <w:tc>
          <w:tcPr>
            <w:tcW w:w="1440" w:type="dxa"/>
            <w:tcPrChange w:id="1404" w:author="charan" w:date="2014-04-05T12:34:00Z">
              <w:tcPr>
                <w:tcW w:w="1569" w:type="dxa"/>
              </w:tcPr>
            </w:tcPrChange>
          </w:tcPr>
          <w:p w:rsidR="00F52000" w:rsidRPr="00F80775" w:rsidRDefault="00F52000" w:rsidP="00A93110">
            <w:pPr>
              <w:pStyle w:val="DefaultStyle"/>
              <w:rPr>
                <w:ins w:id="1405" w:author="charan" w:date="2014-04-05T12:22:00Z"/>
                <w:rFonts w:asciiTheme="minorHAnsi" w:hAnsiTheme="minorHAnsi" w:cs="CMR10"/>
                <w:sz w:val="24"/>
                <w:szCs w:val="24"/>
              </w:rPr>
            </w:pPr>
            <w:ins w:id="1406" w:author="charan" w:date="2014-04-05T12:22:00Z">
              <w:r>
                <w:rPr>
                  <w:rFonts w:asciiTheme="minorHAnsi" w:hAnsiTheme="minorHAnsi" w:cs="CMR10"/>
                  <w:sz w:val="24"/>
                  <w:szCs w:val="24"/>
                </w:rPr>
                <w:t>Completed</w:t>
              </w:r>
            </w:ins>
          </w:p>
        </w:tc>
        <w:tc>
          <w:tcPr>
            <w:tcW w:w="4068" w:type="dxa"/>
            <w:tcPrChange w:id="1407" w:author="charan" w:date="2014-04-05T12:34:00Z">
              <w:tcPr>
                <w:tcW w:w="1569" w:type="dxa"/>
              </w:tcPr>
            </w:tcPrChange>
          </w:tcPr>
          <w:p w:rsidR="00F52000" w:rsidRDefault="00F52000" w:rsidP="00A93110">
            <w:pPr>
              <w:pStyle w:val="DefaultStyle"/>
              <w:rPr>
                <w:ins w:id="1408" w:author="charan" w:date="2014-04-05T12:32:00Z"/>
                <w:rFonts w:asciiTheme="minorHAnsi" w:hAnsiTheme="minorHAnsi" w:cs="CMR10"/>
                <w:sz w:val="24"/>
                <w:szCs w:val="24"/>
              </w:rPr>
            </w:pPr>
            <w:ins w:id="1409" w:author="charan" w:date="2014-04-05T12:33:00Z">
              <w:r w:rsidRPr="00F52000">
                <w:rPr>
                  <w:rFonts w:asciiTheme="minorHAnsi" w:hAnsiTheme="minorHAnsi" w:cs="CMR10"/>
                  <w:sz w:val="24"/>
                  <w:szCs w:val="24"/>
                </w:rPr>
                <w:t>https://github.com/charanshetty/SEProject/tree/master/Literature%20survey</w:t>
              </w:r>
            </w:ins>
          </w:p>
        </w:tc>
      </w:tr>
    </w:tbl>
    <w:p w:rsidR="00903787" w:rsidRDefault="00903787">
      <w:pPr>
        <w:pStyle w:val="DefaultStyle"/>
        <w:shd w:val="clear" w:color="auto" w:fill="FFFFFF"/>
        <w:spacing w:after="115" w:line="100" w:lineRule="atLeast"/>
        <w:rPr>
          <w:ins w:id="1410" w:author="charan" w:date="2014-04-05T12:22:00Z"/>
          <w:rFonts w:asciiTheme="minorHAnsi" w:hAnsiTheme="minorHAnsi" w:cs="CMR10"/>
          <w:b/>
          <w:sz w:val="24"/>
          <w:szCs w:val="24"/>
        </w:rPr>
      </w:pPr>
    </w:p>
    <w:p w:rsidR="00903787" w:rsidRDefault="00903787">
      <w:pPr>
        <w:pStyle w:val="DefaultStyle"/>
        <w:shd w:val="clear" w:color="auto" w:fill="FFFFFF"/>
        <w:spacing w:after="115" w:line="100" w:lineRule="atLeast"/>
        <w:rPr>
          <w:ins w:id="1411" w:author="charan" w:date="2014-04-05T12:16:00Z"/>
          <w:rFonts w:asciiTheme="minorHAnsi" w:hAnsiTheme="minorHAnsi" w:cs="CMR10"/>
          <w:b/>
          <w:sz w:val="24"/>
          <w:szCs w:val="24"/>
        </w:rPr>
      </w:pPr>
    </w:p>
    <w:p w:rsidR="008C5D39" w:rsidRPr="00E422BF" w:rsidDel="007D6266" w:rsidRDefault="00B44C92">
      <w:pPr>
        <w:pStyle w:val="DefaultStyle"/>
        <w:shd w:val="clear" w:color="auto" w:fill="FFFFFF"/>
        <w:spacing w:after="115" w:line="100" w:lineRule="atLeast"/>
        <w:rPr>
          <w:del w:id="1412" w:author="charan" w:date="2014-04-05T12:17:00Z"/>
          <w:rFonts w:asciiTheme="minorHAnsi" w:hAnsiTheme="minorHAnsi"/>
          <w:sz w:val="24"/>
          <w:szCs w:val="24"/>
          <w:rPrChange w:id="1413" w:author="charan" w:date="2014-04-05T11:48:00Z">
            <w:rPr>
              <w:del w:id="1414" w:author="charan" w:date="2014-04-05T12:17:00Z"/>
            </w:rPr>
          </w:rPrChange>
        </w:rPr>
      </w:pPr>
      <w:del w:id="1415" w:author="charan" w:date="2014-04-05T12:17:00Z">
        <w:r w:rsidRPr="00E422BF" w:rsidDel="007D6266">
          <w:rPr>
            <w:rFonts w:asciiTheme="minorHAnsi" w:hAnsiTheme="minorHAnsi" w:cs="CMR10"/>
            <w:b/>
            <w:sz w:val="24"/>
            <w:szCs w:val="24"/>
            <w:rPrChange w:id="1416" w:author="charan" w:date="2014-04-05T11:48:00Z">
              <w:rPr>
                <w:rFonts w:cs="CMR10"/>
                <w:b/>
                <w:sz w:val="20"/>
                <w:szCs w:val="20"/>
              </w:rPr>
            </w:rPrChange>
          </w:rPr>
          <w:delText>Soumit Das: 3 hours</w:delText>
        </w:r>
      </w:del>
    </w:p>
    <w:p w:rsidR="008C5D39" w:rsidRPr="00E422BF" w:rsidDel="007D6266" w:rsidRDefault="00B44C92">
      <w:pPr>
        <w:pStyle w:val="DefaultStyle"/>
        <w:shd w:val="clear" w:color="auto" w:fill="FFFFFF"/>
        <w:spacing w:after="115" w:line="100" w:lineRule="atLeast"/>
        <w:rPr>
          <w:del w:id="1417" w:author="charan" w:date="2014-04-05T12:17:00Z"/>
          <w:rFonts w:asciiTheme="minorHAnsi" w:hAnsiTheme="minorHAnsi"/>
          <w:sz w:val="24"/>
          <w:szCs w:val="24"/>
          <w:rPrChange w:id="1418" w:author="charan" w:date="2014-04-05T11:48:00Z">
            <w:rPr>
              <w:del w:id="1419" w:author="charan" w:date="2014-04-05T12:17:00Z"/>
            </w:rPr>
          </w:rPrChange>
        </w:rPr>
      </w:pPr>
      <w:del w:id="1420" w:author="charan" w:date="2014-04-05T12:17:00Z">
        <w:r w:rsidRPr="00E422BF" w:rsidDel="007D6266">
          <w:rPr>
            <w:rFonts w:asciiTheme="minorHAnsi" w:hAnsiTheme="minorHAnsi" w:cs="CMR10"/>
            <w:b/>
            <w:sz w:val="24"/>
            <w:szCs w:val="24"/>
            <w:rPrChange w:id="1421" w:author="charan" w:date="2014-04-05T11:48:00Z">
              <w:rPr>
                <w:rFonts w:cs="CMR10"/>
                <w:b/>
                <w:sz w:val="20"/>
                <w:szCs w:val="20"/>
              </w:rPr>
            </w:rPrChange>
          </w:rPr>
          <w:delText>Charan Shetty: 3 hours</w:delText>
        </w:r>
      </w:del>
    </w:p>
    <w:p w:rsidR="008C5D39" w:rsidRPr="00E422BF" w:rsidDel="007D6266" w:rsidRDefault="00B44C92">
      <w:pPr>
        <w:pStyle w:val="DefaultStyle"/>
        <w:shd w:val="clear" w:color="auto" w:fill="FFFFFF"/>
        <w:spacing w:after="115" w:line="100" w:lineRule="atLeast"/>
        <w:rPr>
          <w:del w:id="1422" w:author="charan" w:date="2014-04-05T12:17:00Z"/>
          <w:rFonts w:asciiTheme="minorHAnsi" w:hAnsiTheme="minorHAnsi"/>
          <w:sz w:val="24"/>
          <w:szCs w:val="24"/>
          <w:rPrChange w:id="1423" w:author="charan" w:date="2014-04-05T11:48:00Z">
            <w:rPr>
              <w:del w:id="1424" w:author="charan" w:date="2014-04-05T12:17:00Z"/>
            </w:rPr>
          </w:rPrChange>
        </w:rPr>
      </w:pPr>
      <w:del w:id="1425" w:author="charan" w:date="2014-04-05T12:17:00Z">
        <w:r w:rsidRPr="00E422BF" w:rsidDel="007D6266">
          <w:rPr>
            <w:rFonts w:asciiTheme="minorHAnsi" w:hAnsiTheme="minorHAnsi" w:cs="CMR10"/>
            <w:b/>
            <w:sz w:val="24"/>
            <w:szCs w:val="24"/>
            <w:rPrChange w:id="1426" w:author="charan" w:date="2014-04-05T11:48:00Z">
              <w:rPr>
                <w:rFonts w:cs="CMR10"/>
                <w:b/>
                <w:sz w:val="20"/>
                <w:szCs w:val="20"/>
              </w:rPr>
            </w:rPrChange>
          </w:rPr>
          <w:delText>Joshi Dnyanesh Madhav: 3 hours</w:delText>
        </w:r>
      </w:del>
    </w:p>
    <w:p w:rsidR="008C5D39" w:rsidRPr="00E422BF" w:rsidDel="007D6266" w:rsidRDefault="00B44C92">
      <w:pPr>
        <w:pStyle w:val="DefaultStyle"/>
        <w:shd w:val="clear" w:color="auto" w:fill="FFFFFF"/>
        <w:spacing w:after="115" w:line="100" w:lineRule="atLeast"/>
        <w:rPr>
          <w:del w:id="1427" w:author="charan" w:date="2014-04-05T12:17:00Z"/>
          <w:rFonts w:asciiTheme="minorHAnsi" w:hAnsiTheme="minorHAnsi"/>
          <w:sz w:val="24"/>
          <w:szCs w:val="24"/>
          <w:rPrChange w:id="1428" w:author="charan" w:date="2014-04-05T11:48:00Z">
            <w:rPr>
              <w:del w:id="1429" w:author="charan" w:date="2014-04-05T12:17:00Z"/>
            </w:rPr>
          </w:rPrChange>
        </w:rPr>
      </w:pPr>
      <w:del w:id="1430" w:author="charan" w:date="2014-04-05T12:17:00Z">
        <w:r w:rsidRPr="00E422BF" w:rsidDel="007D6266">
          <w:rPr>
            <w:rFonts w:asciiTheme="minorHAnsi" w:hAnsiTheme="minorHAnsi" w:cs="CMR10"/>
            <w:b/>
            <w:sz w:val="24"/>
            <w:szCs w:val="24"/>
            <w:rPrChange w:id="1431" w:author="charan" w:date="2014-04-05T11:48:00Z">
              <w:rPr>
                <w:rFonts w:cs="CMR10"/>
                <w:b/>
                <w:sz w:val="20"/>
                <w:szCs w:val="20"/>
              </w:rPr>
            </w:rPrChange>
          </w:rPr>
          <w:delText>Balmukund Agarwal: 3 hours</w:delText>
        </w:r>
      </w:del>
    </w:p>
    <w:p w:rsidR="008C5D39" w:rsidRDefault="007D6266">
      <w:pPr>
        <w:pStyle w:val="DefaultStyle"/>
        <w:shd w:val="clear" w:color="auto" w:fill="FFFFFF"/>
        <w:spacing w:after="115" w:line="100" w:lineRule="atLeast"/>
        <w:rPr>
          <w:ins w:id="1432" w:author="charan" w:date="2014-04-05T12:17:00Z"/>
          <w:rFonts w:asciiTheme="minorHAnsi" w:hAnsiTheme="minorHAnsi"/>
          <w:sz w:val="24"/>
          <w:szCs w:val="24"/>
        </w:rPr>
      </w:pPr>
      <w:ins w:id="1433" w:author="charan" w:date="2014-04-05T12:17:00Z">
        <w:r>
          <w:rPr>
            <w:rFonts w:asciiTheme="minorHAnsi" w:hAnsiTheme="minorHAnsi"/>
            <w:sz w:val="24"/>
            <w:szCs w:val="24"/>
          </w:rPr>
          <w:t>Following are the timesheet and project proposal document.</w:t>
        </w:r>
      </w:ins>
    </w:p>
    <w:p w:rsidR="007D6266" w:rsidRDefault="007D6266">
      <w:pPr>
        <w:pStyle w:val="DefaultStyle"/>
        <w:shd w:val="clear" w:color="auto" w:fill="FFFFFF"/>
        <w:spacing w:after="115" w:line="100" w:lineRule="atLeast"/>
        <w:rPr>
          <w:ins w:id="1434" w:author="charan" w:date="2014-04-05T12:17:00Z"/>
          <w:rFonts w:asciiTheme="minorHAnsi" w:hAnsiTheme="minorHAnsi"/>
          <w:sz w:val="24"/>
          <w:szCs w:val="24"/>
        </w:rPr>
      </w:pPr>
    </w:p>
    <w:p w:rsidR="007D6266" w:rsidRDefault="007D6266">
      <w:pPr>
        <w:pStyle w:val="DefaultStyle"/>
        <w:shd w:val="clear" w:color="auto" w:fill="FFFFFF"/>
        <w:spacing w:after="115" w:line="100" w:lineRule="atLeast"/>
        <w:rPr>
          <w:ins w:id="1435" w:author="charan" w:date="2014-04-05T12:17:00Z"/>
          <w:rFonts w:asciiTheme="minorHAnsi" w:hAnsiTheme="minorHAnsi"/>
          <w:sz w:val="24"/>
          <w:szCs w:val="24"/>
        </w:rPr>
      </w:pPr>
      <w:ins w:id="1436" w:author="charan" w:date="2014-04-05T12:18:00Z">
        <w:r>
          <w:rPr>
            <w:rFonts w:asciiTheme="minorHAnsi" w:hAnsiTheme="minorHAnsi"/>
            <w:sz w:val="24"/>
            <w:szCs w:val="24"/>
          </w:rPr>
          <w:object w:dxaOrig="1551" w:dyaOrig="1004">
            <v:shape id="_x0000_i1033" type="#_x0000_t75" style="width:77.25pt;height:50.25pt" o:ole="">
              <v:imagedata r:id="rId24" o:title=""/>
            </v:shape>
            <o:OLEObject Type="Embed" ProgID="Excel.Sheet.8" ShapeID="_x0000_i1033" DrawAspect="Icon" ObjectID="_1458206552" r:id="rId25"/>
          </w:object>
        </w:r>
      </w:ins>
    </w:p>
    <w:p w:rsidR="007D6266" w:rsidRDefault="007D6266">
      <w:pPr>
        <w:pStyle w:val="DefaultStyle"/>
        <w:shd w:val="clear" w:color="auto" w:fill="FFFFFF"/>
        <w:spacing w:after="115" w:line="100" w:lineRule="atLeast"/>
        <w:rPr>
          <w:ins w:id="1437" w:author="charan" w:date="2014-04-05T12:17:00Z"/>
          <w:rFonts w:asciiTheme="minorHAnsi" w:hAnsiTheme="minorHAnsi"/>
          <w:sz w:val="24"/>
          <w:szCs w:val="24"/>
        </w:rPr>
      </w:pPr>
    </w:p>
    <w:p w:rsidR="007D6266" w:rsidRDefault="007D6266">
      <w:pPr>
        <w:pStyle w:val="DefaultStyle"/>
        <w:shd w:val="clear" w:color="auto" w:fill="FFFFFF"/>
        <w:spacing w:after="115" w:line="100" w:lineRule="atLeast"/>
        <w:rPr>
          <w:ins w:id="1438" w:author="charan" w:date="2014-04-05T12:18:00Z"/>
          <w:rFonts w:asciiTheme="minorHAnsi" w:hAnsiTheme="minorHAnsi"/>
          <w:sz w:val="24"/>
          <w:szCs w:val="24"/>
        </w:rPr>
      </w:pPr>
      <w:ins w:id="1439" w:author="charan" w:date="2014-04-05T12:20:00Z">
        <w:r>
          <w:rPr>
            <w:rFonts w:asciiTheme="minorHAnsi" w:hAnsiTheme="minorHAnsi"/>
            <w:sz w:val="24"/>
            <w:szCs w:val="24"/>
          </w:rPr>
          <w:object w:dxaOrig="1551" w:dyaOrig="1004">
            <v:shape id="_x0000_i1034" type="#_x0000_t75" style="width:77.25pt;height:50.25pt" o:ole="">
              <v:imagedata r:id="rId26" o:title=""/>
            </v:shape>
            <o:OLEObject Type="Embed" ProgID="AcroExch.Document.7" ShapeID="_x0000_i1034" DrawAspect="Icon" ObjectID="_1458206553" r:id="rId27"/>
          </w:object>
        </w:r>
      </w:ins>
    </w:p>
    <w:p w:rsidR="007D6266" w:rsidRDefault="007D6266">
      <w:pPr>
        <w:pStyle w:val="DefaultStyle"/>
        <w:shd w:val="clear" w:color="auto" w:fill="FFFFFF"/>
        <w:spacing w:after="115" w:line="100" w:lineRule="atLeast"/>
        <w:rPr>
          <w:ins w:id="1440" w:author="charan" w:date="2014-04-05T12:17:00Z"/>
          <w:rFonts w:asciiTheme="minorHAnsi" w:hAnsiTheme="minorHAnsi"/>
          <w:sz w:val="24"/>
          <w:szCs w:val="24"/>
        </w:rPr>
      </w:pPr>
    </w:p>
    <w:p w:rsidR="007D6266" w:rsidRPr="00E422BF" w:rsidRDefault="007D6266">
      <w:pPr>
        <w:pStyle w:val="DefaultStyle"/>
        <w:shd w:val="clear" w:color="auto" w:fill="FFFFFF"/>
        <w:spacing w:after="115" w:line="100" w:lineRule="atLeast"/>
        <w:rPr>
          <w:rFonts w:asciiTheme="minorHAnsi" w:hAnsiTheme="minorHAnsi"/>
          <w:sz w:val="24"/>
          <w:szCs w:val="24"/>
          <w:rPrChange w:id="1441" w:author="charan" w:date="2014-04-05T11:48:00Z">
            <w:rPr/>
          </w:rPrChange>
        </w:rPr>
      </w:pPr>
    </w:p>
    <w:p w:rsidR="008C5D39" w:rsidRPr="00E422BF" w:rsidRDefault="00B44C92">
      <w:pPr>
        <w:pStyle w:val="DefaultStyle"/>
        <w:rPr>
          <w:rFonts w:asciiTheme="minorHAnsi" w:hAnsiTheme="minorHAnsi"/>
          <w:sz w:val="24"/>
          <w:szCs w:val="24"/>
          <w:rPrChange w:id="1442" w:author="charan" w:date="2014-04-05T11:48:00Z">
            <w:rPr/>
          </w:rPrChange>
        </w:rPr>
      </w:pPr>
      <w:r w:rsidRPr="00E422BF">
        <w:rPr>
          <w:rFonts w:asciiTheme="minorHAnsi" w:hAnsiTheme="minorHAnsi"/>
          <w:sz w:val="24"/>
          <w:szCs w:val="24"/>
          <w:rPrChange w:id="1443" w:author="charan" w:date="2014-04-05T11:48:00Z">
            <w:rPr>
              <w:sz w:val="24"/>
              <w:szCs w:val="24"/>
            </w:rPr>
          </w:rPrChange>
        </w:rPr>
        <w:t xml:space="preserve">3. </w:t>
      </w:r>
      <w:r w:rsidRPr="00E422BF">
        <w:rPr>
          <w:rFonts w:asciiTheme="minorHAnsi" w:hAnsiTheme="minorHAnsi" w:cs="CMR10"/>
          <w:b/>
          <w:sz w:val="24"/>
          <w:szCs w:val="24"/>
          <w:rPrChange w:id="1444" w:author="charan" w:date="2014-04-05T11:48:00Z">
            <w:rPr>
              <w:rFonts w:ascii="CMR10" w:hAnsi="CMR10" w:cs="CMR10"/>
              <w:b/>
              <w:sz w:val="24"/>
              <w:szCs w:val="24"/>
            </w:rPr>
          </w:rPrChange>
        </w:rPr>
        <w:t xml:space="preserve">Plan for next week (member wise): </w:t>
      </w:r>
      <w:r w:rsidRPr="00E422BF">
        <w:rPr>
          <w:rFonts w:asciiTheme="minorHAnsi" w:hAnsiTheme="minorHAnsi" w:cs="CMR10"/>
          <w:sz w:val="24"/>
          <w:szCs w:val="24"/>
          <w:rPrChange w:id="1445" w:author="charan" w:date="2014-04-05T11:48:00Z">
            <w:rPr>
              <w:rFonts w:ascii="CMR10" w:hAnsi="CMR10" w:cs="CMR10"/>
              <w:sz w:val="24"/>
              <w:szCs w:val="24"/>
            </w:rPr>
          </w:rPrChange>
        </w:rPr>
        <w:t>Preparing the project management document.</w:t>
      </w:r>
    </w:p>
    <w:p w:rsidR="008C5D39" w:rsidRPr="00E422BF" w:rsidRDefault="00B44C92">
      <w:pPr>
        <w:pStyle w:val="DefaultStyle"/>
        <w:rPr>
          <w:rFonts w:asciiTheme="minorHAnsi" w:hAnsiTheme="minorHAnsi"/>
          <w:sz w:val="24"/>
          <w:szCs w:val="24"/>
          <w:rPrChange w:id="1446" w:author="charan" w:date="2014-04-05T11:48:00Z">
            <w:rPr/>
          </w:rPrChange>
        </w:rPr>
      </w:pPr>
      <w:r w:rsidRPr="00E422BF">
        <w:rPr>
          <w:rFonts w:asciiTheme="minorHAnsi" w:hAnsiTheme="minorHAnsi"/>
          <w:sz w:val="24"/>
          <w:szCs w:val="24"/>
          <w:rPrChange w:id="1447" w:author="charan" w:date="2014-04-05T11:48:00Z">
            <w:rPr>
              <w:sz w:val="24"/>
              <w:szCs w:val="24"/>
            </w:rPr>
          </w:rPrChange>
        </w:rPr>
        <w:t xml:space="preserve">4. </w:t>
      </w:r>
      <w:r w:rsidRPr="00E422BF">
        <w:rPr>
          <w:rFonts w:asciiTheme="minorHAnsi" w:hAnsiTheme="minorHAnsi" w:cs="CMR10"/>
          <w:b/>
          <w:sz w:val="24"/>
          <w:szCs w:val="24"/>
          <w:rPrChange w:id="1448" w:author="charan" w:date="2014-04-05T11:48:00Z">
            <w:rPr>
              <w:rFonts w:ascii="CMR10" w:hAnsi="CMR10" w:cs="CMR10"/>
              <w:b/>
              <w:sz w:val="24"/>
              <w:szCs w:val="24"/>
            </w:rPr>
          </w:rPrChange>
        </w:rPr>
        <w:t>Total time spent till now (in hours): 76 hours.</w:t>
      </w:r>
    </w:p>
    <w:p w:rsidR="008C5D39" w:rsidRPr="00E422BF" w:rsidRDefault="00B44C92">
      <w:pPr>
        <w:pStyle w:val="DefaultStyle"/>
        <w:rPr>
          <w:rFonts w:asciiTheme="minorHAnsi" w:hAnsiTheme="minorHAnsi"/>
          <w:sz w:val="24"/>
          <w:szCs w:val="24"/>
          <w:rPrChange w:id="1449" w:author="charan" w:date="2014-04-05T11:48:00Z">
            <w:rPr/>
          </w:rPrChange>
        </w:rPr>
      </w:pPr>
      <w:r w:rsidRPr="00E422BF">
        <w:rPr>
          <w:rFonts w:asciiTheme="minorHAnsi" w:hAnsiTheme="minorHAnsi"/>
          <w:sz w:val="24"/>
          <w:szCs w:val="24"/>
          <w:rPrChange w:id="1450" w:author="charan" w:date="2014-04-05T11:48:00Z">
            <w:rPr>
              <w:sz w:val="24"/>
              <w:szCs w:val="24"/>
            </w:rPr>
          </w:rPrChange>
        </w:rPr>
        <w:t xml:space="preserve">5. </w:t>
      </w:r>
      <w:r w:rsidRPr="00E422BF">
        <w:rPr>
          <w:rFonts w:asciiTheme="minorHAnsi" w:hAnsiTheme="minorHAnsi" w:cs="CMR10"/>
          <w:b/>
          <w:sz w:val="24"/>
          <w:szCs w:val="24"/>
          <w:rPrChange w:id="1451" w:author="charan" w:date="2014-04-05T11:48:00Z">
            <w:rPr>
              <w:rFonts w:ascii="CMR10" w:hAnsi="CMR10" w:cs="CMR10"/>
              <w:b/>
              <w:sz w:val="24"/>
              <w:szCs w:val="24"/>
            </w:rPr>
          </w:rPrChange>
        </w:rPr>
        <w:t>Estimated total remaining time (in hours): 404 hours.</w:t>
      </w:r>
    </w:p>
    <w:p w:rsidR="008C5D39" w:rsidRPr="00E422BF" w:rsidRDefault="00B44C92">
      <w:pPr>
        <w:pStyle w:val="DefaultStyle"/>
        <w:spacing w:after="0" w:line="100" w:lineRule="atLeast"/>
        <w:rPr>
          <w:rFonts w:asciiTheme="minorHAnsi" w:hAnsiTheme="minorHAnsi"/>
          <w:sz w:val="24"/>
          <w:szCs w:val="24"/>
          <w:rPrChange w:id="1452" w:author="charan" w:date="2014-04-05T11:48:00Z">
            <w:rPr/>
          </w:rPrChange>
        </w:rPr>
      </w:pPr>
      <w:r w:rsidRPr="00E422BF">
        <w:rPr>
          <w:rFonts w:asciiTheme="minorHAnsi" w:hAnsiTheme="minorHAnsi"/>
          <w:sz w:val="24"/>
          <w:szCs w:val="24"/>
          <w:rPrChange w:id="1453" w:author="charan" w:date="2014-04-05T11:48:00Z">
            <w:rPr/>
          </w:rPrChange>
        </w:rPr>
        <w:t xml:space="preserve">6. </w:t>
      </w:r>
      <w:r w:rsidRPr="00E422BF">
        <w:rPr>
          <w:rFonts w:asciiTheme="minorHAnsi" w:hAnsiTheme="minorHAnsi" w:cs="CMR10"/>
          <w:b/>
          <w:sz w:val="24"/>
          <w:szCs w:val="24"/>
          <w:rPrChange w:id="1454" w:author="charan" w:date="2014-04-05T11:48:00Z">
            <w:rPr>
              <w:rFonts w:ascii="CMR10" w:hAnsi="CMR10" w:cs="CMR10"/>
              <w:b/>
              <w:sz w:val="20"/>
              <w:szCs w:val="20"/>
            </w:rPr>
          </w:rPrChange>
        </w:rPr>
        <w:t>Status with respect to the project management report (ahead of schedule/as-per-plan/slippage) and reasons, if delayed</w:t>
      </w:r>
      <w:r w:rsidRPr="00E422BF">
        <w:rPr>
          <w:rFonts w:asciiTheme="minorHAnsi" w:hAnsiTheme="minorHAnsi" w:cs="CMR10"/>
          <w:sz w:val="24"/>
          <w:szCs w:val="24"/>
          <w:rPrChange w:id="1455" w:author="charan" w:date="2014-04-05T11:48:00Z">
            <w:rPr>
              <w:rFonts w:ascii="CMR10" w:hAnsi="CMR10" w:cs="CMR10"/>
              <w:sz w:val="20"/>
              <w:szCs w:val="20"/>
            </w:rPr>
          </w:rPrChange>
        </w:rPr>
        <w:t>:</w:t>
      </w:r>
    </w:p>
    <w:p w:rsidR="008C5D39" w:rsidRPr="00E422BF" w:rsidRDefault="008C5D39">
      <w:pPr>
        <w:pStyle w:val="DefaultStyle"/>
        <w:rPr>
          <w:rFonts w:asciiTheme="minorHAnsi" w:hAnsiTheme="minorHAnsi"/>
          <w:sz w:val="24"/>
          <w:szCs w:val="24"/>
          <w:rPrChange w:id="1456" w:author="charan" w:date="2014-04-05T11:48:00Z">
            <w:rPr/>
          </w:rPrChange>
        </w:rPr>
      </w:pPr>
    </w:p>
    <w:p w:rsidR="008C5D39" w:rsidRPr="00E422BF" w:rsidRDefault="00B44C92">
      <w:pPr>
        <w:pStyle w:val="DefaultStyle"/>
        <w:rPr>
          <w:rFonts w:asciiTheme="minorHAnsi" w:hAnsiTheme="minorHAnsi"/>
          <w:sz w:val="24"/>
          <w:szCs w:val="24"/>
          <w:rPrChange w:id="1457" w:author="charan" w:date="2014-04-05T11:48:00Z">
            <w:rPr/>
          </w:rPrChange>
        </w:rPr>
      </w:pPr>
      <w:r w:rsidRPr="00E422BF">
        <w:rPr>
          <w:rFonts w:asciiTheme="minorHAnsi" w:hAnsiTheme="minorHAnsi"/>
          <w:sz w:val="24"/>
          <w:szCs w:val="24"/>
          <w:rPrChange w:id="1458" w:author="charan" w:date="2014-04-05T11:48:00Z">
            <w:rPr/>
          </w:rPrChange>
        </w:rPr>
        <w:t xml:space="preserve">7. </w:t>
      </w:r>
      <w:r w:rsidRPr="00E422BF">
        <w:rPr>
          <w:rFonts w:asciiTheme="minorHAnsi" w:hAnsiTheme="minorHAnsi" w:cs="CMR10"/>
          <w:b/>
          <w:sz w:val="24"/>
          <w:szCs w:val="24"/>
          <w:rPrChange w:id="1459" w:author="charan" w:date="2014-04-05T11:48:00Z">
            <w:rPr>
              <w:rFonts w:ascii="CMR10" w:hAnsi="CMR10" w:cs="CMR10"/>
              <w:b/>
              <w:sz w:val="20"/>
              <w:szCs w:val="20"/>
            </w:rPr>
          </w:rPrChange>
        </w:rPr>
        <w:t>Problems faced related to the project, if any</w:t>
      </w:r>
      <w:r w:rsidRPr="00E422BF">
        <w:rPr>
          <w:rFonts w:asciiTheme="minorHAnsi" w:hAnsiTheme="minorHAnsi" w:cs="CMR10"/>
          <w:sz w:val="24"/>
          <w:szCs w:val="24"/>
          <w:rPrChange w:id="1460" w:author="charan" w:date="2014-04-05T11:48:00Z">
            <w:rPr>
              <w:rFonts w:ascii="CMR10" w:hAnsi="CMR10" w:cs="CMR10"/>
              <w:sz w:val="20"/>
              <w:szCs w:val="20"/>
            </w:rPr>
          </w:rPrChange>
        </w:rPr>
        <w:t>:</w:t>
      </w:r>
    </w:p>
    <w:p w:rsidR="008C5D39" w:rsidRPr="00E422BF" w:rsidRDefault="008C5D39">
      <w:pPr>
        <w:pStyle w:val="DefaultStyle"/>
        <w:shd w:val="clear" w:color="auto" w:fill="FFFFFF"/>
        <w:spacing w:after="115" w:line="100" w:lineRule="atLeast"/>
        <w:rPr>
          <w:rFonts w:asciiTheme="minorHAnsi" w:hAnsiTheme="minorHAnsi"/>
          <w:sz w:val="24"/>
          <w:szCs w:val="24"/>
          <w:rPrChange w:id="1461" w:author="charan" w:date="2014-04-05T11:48:00Z">
            <w:rPr/>
          </w:rPrChange>
        </w:rPr>
      </w:pPr>
      <w:bookmarkStart w:id="1462" w:name="_GoBack"/>
      <w:bookmarkEnd w:id="1462"/>
    </w:p>
    <w:sectPr w:rsidR="008C5D39" w:rsidRPr="00E422BF" w:rsidSect="00D0322D">
      <w:pgSz w:w="12240" w:h="15840"/>
      <w:pgMar w:top="1440" w:right="1440" w:bottom="1440" w:left="1440" w:header="0" w:footer="0" w:gutter="0"/>
      <w:cols w:space="720"/>
      <w:formProt w:val="0"/>
      <w:docGrid w:linePitch="360" w:charSpace="4096"/>
      <w:sectPrChange w:id="1463" w:author="charan" w:date="2014-04-05T10:41:00Z">
        <w:sectPr w:rsidR="008C5D39" w:rsidRPr="00E422BF" w:rsidSect="00D0322D">
          <w:pgMar w:top="1440" w:right="1440" w:bottom="1440" w:left="1440" w:header="0" w:footer="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Bidisha" w:date="2014-04-05T09:59:00Z" w:initials="B">
    <w:p w:rsidR="00E422BF" w:rsidRDefault="00E422BF">
      <w:pPr>
        <w:pStyle w:val="CommentText"/>
      </w:pPr>
      <w:r>
        <w:rPr>
          <w:rStyle w:val="CommentReference"/>
        </w:rPr>
        <w:annotationRef/>
      </w:r>
      <w:r>
        <w:t xml:space="preserve">This does not sound very convincing. </w:t>
      </w:r>
      <w:proofErr w:type="spellStart"/>
      <w:r>
        <w:t>Lets</w:t>
      </w:r>
      <w:proofErr w:type="spellEnd"/>
      <w:r>
        <w:t xml:space="preserve"> just say that drawing on personal experiences he listed the advantages of having an updated and real time information of public transportation system in India.</w:t>
      </w:r>
    </w:p>
  </w:comment>
  <w:comment w:id="156" w:author="Bidisha" w:date="2014-04-05T09:59:00Z" w:initials="B">
    <w:p w:rsidR="00E422BF" w:rsidRDefault="00E422BF">
      <w:pPr>
        <w:pStyle w:val="CommentText"/>
      </w:pPr>
      <w:r>
        <w:rPr>
          <w:rStyle w:val="CommentReference"/>
        </w:rPr>
        <w:annotationRef/>
      </w:r>
      <w:r>
        <w:t>These two should be listed as done</w:t>
      </w:r>
    </w:p>
  </w:comment>
  <w:comment w:id="169" w:author="Bidisha" w:date="2014-04-05T09:59:00Z" w:initials="B">
    <w:p w:rsidR="00E422BF" w:rsidRDefault="00E422BF">
      <w:pPr>
        <w:pStyle w:val="CommentText"/>
      </w:pPr>
      <w:r>
        <w:rPr>
          <w:rStyle w:val="CommentReference"/>
        </w:rPr>
        <w:annotationRef/>
      </w:r>
      <w:r>
        <w:t>This two are work in progress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Liberation Sans">
    <w:altName w:val="Arial"/>
    <w:charset w:val="80"/>
    <w:family w:val="swiss"/>
    <w:pitch w:val="variable"/>
  </w:font>
  <w:font w:name="Lohit Hind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MBX12">
    <w:altName w:val="MS PMincho"/>
    <w:charset w:val="80"/>
    <w:family w:val="roman"/>
    <w:pitch w:val="variable"/>
  </w:font>
  <w:font w:name="CMR10">
    <w:altName w:val="MS PMincho"/>
    <w:charset w:val="80"/>
    <w:family w:val="roman"/>
    <w:pitch w:val="variable"/>
  </w:font>
  <w:font w:name="Segoe UI">
    <w:panose1 w:val="020B0502040204020203"/>
    <w:charset w:val="00"/>
    <w:family w:val="swiss"/>
    <w:pitch w:val="variable"/>
    <w:sig w:usb0="E10022FF" w:usb1="C000E47F" w:usb2="00000029" w:usb3="00000000" w:csb0="000001DF" w:csb1="00000000"/>
  </w:font>
  <w:font w:name="LiberationSans-Bold">
    <w:altName w:val="MS PMincho"/>
    <w:charset w:val="80"/>
    <w:family w:val="roman"/>
    <w:pitch w:val="variable"/>
  </w:font>
  <w:font w:name="LiberationSans">
    <w:panose1 w:val="00000000000000000000"/>
    <w:charset w:val="00"/>
    <w:family w:val="roman"/>
    <w:notTrueType/>
    <w:pitch w:val="default"/>
  </w:font>
  <w:font w:name="OpenSymbol">
    <w:panose1 w:val="00000000000000000000"/>
    <w:charset w:val="00"/>
    <w:family w:val="roman"/>
    <w:notTrueType/>
    <w:pitch w:val="default"/>
  </w:font>
  <w:font w:name="NimbusSan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77947"/>
    <w:multiLevelType w:val="multilevel"/>
    <w:tmpl w:val="B6CE8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64EF62E7"/>
    <w:multiLevelType w:val="multilevel"/>
    <w:tmpl w:val="2CE82C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3460811"/>
    <w:multiLevelType w:val="multilevel"/>
    <w:tmpl w:val="2BD02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7A88049A"/>
    <w:multiLevelType w:val="hybridMultilevel"/>
    <w:tmpl w:val="BF04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892FFA"/>
    <w:multiLevelType w:val="multilevel"/>
    <w:tmpl w:val="8B2CB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7BE675BD"/>
    <w:multiLevelType w:val="hybridMultilevel"/>
    <w:tmpl w:val="386CE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2"/>
  </w:compat>
  <w:rsids>
    <w:rsidRoot w:val="008C5D39"/>
    <w:rsid w:val="001E3472"/>
    <w:rsid w:val="00271228"/>
    <w:rsid w:val="002745E9"/>
    <w:rsid w:val="003565C8"/>
    <w:rsid w:val="003B0FB1"/>
    <w:rsid w:val="004500CE"/>
    <w:rsid w:val="005F29CA"/>
    <w:rsid w:val="00711481"/>
    <w:rsid w:val="007538C7"/>
    <w:rsid w:val="007C592A"/>
    <w:rsid w:val="007D6266"/>
    <w:rsid w:val="00875C68"/>
    <w:rsid w:val="00880B9B"/>
    <w:rsid w:val="008C5D39"/>
    <w:rsid w:val="00903787"/>
    <w:rsid w:val="00B44C92"/>
    <w:rsid w:val="00D0322D"/>
    <w:rsid w:val="00E422BF"/>
    <w:rsid w:val="00F118CD"/>
    <w:rsid w:val="00F52000"/>
    <w:rsid w:val="00F80775"/>
    <w:rsid w:val="00FC53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0C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4500CE"/>
    <w:pPr>
      <w:suppressAutoHyphens/>
    </w:pPr>
    <w:rPr>
      <w:rFonts w:ascii="Calibri" w:eastAsia="DejaVu Sans" w:hAnsi="Calibri" w:cs="Calibri"/>
    </w:rPr>
  </w:style>
  <w:style w:type="character" w:customStyle="1" w:styleId="apple-converted-space">
    <w:name w:val="apple-converted-space"/>
    <w:basedOn w:val="DefaultParagraphFont"/>
    <w:rsid w:val="004500CE"/>
  </w:style>
  <w:style w:type="character" w:customStyle="1" w:styleId="rphighlightallclass">
    <w:name w:val="rphighlightallclass"/>
    <w:basedOn w:val="DefaultParagraphFont"/>
    <w:rsid w:val="004500CE"/>
  </w:style>
  <w:style w:type="character" w:customStyle="1" w:styleId="o365c4">
    <w:name w:val="_o365c_4"/>
    <w:basedOn w:val="DefaultParagraphFont"/>
    <w:rsid w:val="004500CE"/>
  </w:style>
  <w:style w:type="character" w:customStyle="1" w:styleId="ne8">
    <w:name w:val="_n_e8"/>
    <w:basedOn w:val="DefaultParagraphFont"/>
    <w:rsid w:val="004500CE"/>
  </w:style>
  <w:style w:type="character" w:customStyle="1" w:styleId="bidi">
    <w:name w:val="bidi"/>
    <w:basedOn w:val="DefaultParagraphFont"/>
    <w:rsid w:val="004500CE"/>
  </w:style>
  <w:style w:type="character" w:customStyle="1" w:styleId="currenthithighlight">
    <w:name w:val="currenthithighlight"/>
    <w:basedOn w:val="DefaultParagraphFont"/>
    <w:rsid w:val="004500CE"/>
  </w:style>
  <w:style w:type="character" w:customStyle="1" w:styleId="highlight">
    <w:name w:val="highlight"/>
    <w:basedOn w:val="DefaultParagraphFont"/>
    <w:rsid w:val="004500CE"/>
  </w:style>
  <w:style w:type="character" w:customStyle="1" w:styleId="azj">
    <w:name w:val="_az_j"/>
    <w:basedOn w:val="DefaultParagraphFont"/>
    <w:rsid w:val="004500CE"/>
  </w:style>
  <w:style w:type="character" w:customStyle="1" w:styleId="InternetLink">
    <w:name w:val="Internet Link"/>
    <w:basedOn w:val="DefaultParagraphFont"/>
    <w:rsid w:val="004500CE"/>
    <w:rPr>
      <w:color w:val="0000FF"/>
      <w:u w:val="single"/>
    </w:rPr>
  </w:style>
  <w:style w:type="character" w:customStyle="1" w:styleId="azu">
    <w:name w:val="_az_u"/>
    <w:basedOn w:val="DefaultParagraphFont"/>
    <w:rsid w:val="004500CE"/>
  </w:style>
  <w:style w:type="character" w:customStyle="1" w:styleId="rp71">
    <w:name w:val="_rp_71"/>
    <w:basedOn w:val="DefaultParagraphFont"/>
    <w:rsid w:val="004500CE"/>
  </w:style>
  <w:style w:type="character" w:customStyle="1" w:styleId="rpe1">
    <w:name w:val="_rp_e1"/>
    <w:basedOn w:val="DefaultParagraphFont"/>
    <w:rsid w:val="004500CE"/>
  </w:style>
  <w:style w:type="character" w:customStyle="1" w:styleId="ListLabel1">
    <w:name w:val="ListLabel 1"/>
    <w:rsid w:val="004500CE"/>
    <w:rPr>
      <w:sz w:val="22"/>
    </w:rPr>
  </w:style>
  <w:style w:type="character" w:customStyle="1" w:styleId="ListLabel2">
    <w:name w:val="ListLabel 2"/>
    <w:rsid w:val="004500CE"/>
    <w:rPr>
      <w:sz w:val="20"/>
    </w:rPr>
  </w:style>
  <w:style w:type="paragraph" w:customStyle="1" w:styleId="Heading">
    <w:name w:val="Heading"/>
    <w:basedOn w:val="DefaultStyle"/>
    <w:next w:val="TextBody"/>
    <w:rsid w:val="004500CE"/>
    <w:pPr>
      <w:keepNext/>
      <w:spacing w:before="240" w:after="120"/>
    </w:pPr>
    <w:rPr>
      <w:rFonts w:ascii="Liberation Sans" w:hAnsi="Liberation Sans" w:cs="Lohit Hindi"/>
      <w:sz w:val="28"/>
      <w:szCs w:val="28"/>
    </w:rPr>
  </w:style>
  <w:style w:type="paragraph" w:customStyle="1" w:styleId="TextBody">
    <w:name w:val="Text Body"/>
    <w:basedOn w:val="DefaultStyle"/>
    <w:rsid w:val="004500CE"/>
    <w:pPr>
      <w:spacing w:after="120"/>
    </w:pPr>
  </w:style>
  <w:style w:type="paragraph" w:styleId="List">
    <w:name w:val="List"/>
    <w:basedOn w:val="TextBody"/>
    <w:rsid w:val="004500CE"/>
    <w:rPr>
      <w:rFonts w:cs="Lohit Hindi"/>
    </w:rPr>
  </w:style>
  <w:style w:type="paragraph" w:styleId="Caption">
    <w:name w:val="caption"/>
    <w:basedOn w:val="DefaultStyle"/>
    <w:rsid w:val="004500CE"/>
    <w:pPr>
      <w:suppressLineNumbers/>
      <w:spacing w:before="120" w:after="120"/>
    </w:pPr>
    <w:rPr>
      <w:rFonts w:cs="Lohit Hindi"/>
      <w:i/>
      <w:iCs/>
      <w:sz w:val="24"/>
      <w:szCs w:val="24"/>
    </w:rPr>
  </w:style>
  <w:style w:type="paragraph" w:customStyle="1" w:styleId="Index">
    <w:name w:val="Index"/>
    <w:basedOn w:val="DefaultStyle"/>
    <w:rsid w:val="004500CE"/>
    <w:pPr>
      <w:suppressLineNumbers/>
    </w:pPr>
    <w:rPr>
      <w:rFonts w:cs="Lohit Hindi"/>
    </w:rPr>
  </w:style>
  <w:style w:type="paragraph" w:styleId="ListParagraph">
    <w:name w:val="List Paragraph"/>
    <w:basedOn w:val="DefaultStyle"/>
    <w:rsid w:val="004500CE"/>
    <w:pPr>
      <w:ind w:left="720"/>
      <w:contextualSpacing/>
    </w:pPr>
  </w:style>
  <w:style w:type="character" w:styleId="CommentReference">
    <w:name w:val="annotation reference"/>
    <w:basedOn w:val="DefaultParagraphFont"/>
    <w:uiPriority w:val="99"/>
    <w:semiHidden/>
    <w:unhideWhenUsed/>
    <w:rsid w:val="00880B9B"/>
    <w:rPr>
      <w:sz w:val="16"/>
      <w:szCs w:val="16"/>
    </w:rPr>
  </w:style>
  <w:style w:type="paragraph" w:styleId="CommentText">
    <w:name w:val="annotation text"/>
    <w:basedOn w:val="Normal"/>
    <w:link w:val="CommentTextChar"/>
    <w:uiPriority w:val="99"/>
    <w:semiHidden/>
    <w:unhideWhenUsed/>
    <w:rsid w:val="00880B9B"/>
    <w:pPr>
      <w:spacing w:line="240" w:lineRule="auto"/>
    </w:pPr>
    <w:rPr>
      <w:sz w:val="20"/>
      <w:szCs w:val="20"/>
    </w:rPr>
  </w:style>
  <w:style w:type="character" w:customStyle="1" w:styleId="CommentTextChar">
    <w:name w:val="Comment Text Char"/>
    <w:basedOn w:val="DefaultParagraphFont"/>
    <w:link w:val="CommentText"/>
    <w:uiPriority w:val="99"/>
    <w:semiHidden/>
    <w:rsid w:val="00880B9B"/>
    <w:rPr>
      <w:sz w:val="20"/>
      <w:szCs w:val="20"/>
    </w:rPr>
  </w:style>
  <w:style w:type="paragraph" w:styleId="CommentSubject">
    <w:name w:val="annotation subject"/>
    <w:basedOn w:val="CommentText"/>
    <w:next w:val="CommentText"/>
    <w:link w:val="CommentSubjectChar"/>
    <w:uiPriority w:val="99"/>
    <w:semiHidden/>
    <w:unhideWhenUsed/>
    <w:rsid w:val="00880B9B"/>
    <w:rPr>
      <w:b/>
      <w:bCs/>
    </w:rPr>
  </w:style>
  <w:style w:type="character" w:customStyle="1" w:styleId="CommentSubjectChar">
    <w:name w:val="Comment Subject Char"/>
    <w:basedOn w:val="CommentTextChar"/>
    <w:link w:val="CommentSubject"/>
    <w:uiPriority w:val="99"/>
    <w:semiHidden/>
    <w:rsid w:val="00880B9B"/>
    <w:rPr>
      <w:b/>
      <w:bCs/>
      <w:sz w:val="20"/>
      <w:szCs w:val="20"/>
    </w:rPr>
  </w:style>
  <w:style w:type="paragraph" w:styleId="BalloonText">
    <w:name w:val="Balloon Text"/>
    <w:basedOn w:val="Normal"/>
    <w:link w:val="BalloonTextChar"/>
    <w:uiPriority w:val="99"/>
    <w:semiHidden/>
    <w:unhideWhenUsed/>
    <w:rsid w:val="00880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B9B"/>
    <w:rPr>
      <w:rFonts w:ascii="Tahoma" w:hAnsi="Tahoma" w:cs="Tahoma"/>
      <w:sz w:val="16"/>
      <w:szCs w:val="16"/>
    </w:rPr>
  </w:style>
  <w:style w:type="table" w:styleId="TableGrid">
    <w:name w:val="Table Grid"/>
    <w:basedOn w:val="TableNormal"/>
    <w:uiPriority w:val="59"/>
    <w:rsid w:val="00D032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520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Word_97_-_2003_Document3.doc"/><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comments" Target="comments.xml"/><Relationship Id="rId12" Type="http://schemas.openxmlformats.org/officeDocument/2006/relationships/image" Target="media/image3.emf"/><Relationship Id="rId17" Type="http://schemas.openxmlformats.org/officeDocument/2006/relationships/oleObject" Target="embeddings/oleObject1.bin"/><Relationship Id="rId25" Type="http://schemas.openxmlformats.org/officeDocument/2006/relationships/oleObject" Target="embeddings/Microsoft_Excel_97-2003_Worksheet4.xls"/><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Word_97_-_2003_Document2.doc"/><Relationship Id="rId24" Type="http://schemas.openxmlformats.org/officeDocument/2006/relationships/image" Target="media/image9.emf"/><Relationship Id="rId5" Type="http://schemas.openxmlformats.org/officeDocument/2006/relationships/settings" Target="settings.xml"/><Relationship Id="rId15" Type="http://schemas.openxmlformats.org/officeDocument/2006/relationships/package" Target="embeddings/Microsoft_Word_Document1.docx"/><Relationship Id="rId23" Type="http://schemas.openxmlformats.org/officeDocument/2006/relationships/oleObject" Target="embeddings/oleObject4.bin"/><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oleObject" Target="embeddings/Microsoft_Word_97_-_2003_Document1.doc"/><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BD64D-DACD-4236-9207-AB8FA3D5A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17</Pages>
  <Words>2762</Words>
  <Characters>15744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charan</cp:lastModifiedBy>
  <cp:revision>7</cp:revision>
  <dcterms:created xsi:type="dcterms:W3CDTF">2014-04-05T04:30:00Z</dcterms:created>
  <dcterms:modified xsi:type="dcterms:W3CDTF">2014-04-05T07:05:00Z</dcterms:modified>
</cp:coreProperties>
</file>